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color w:val="000000"/>
        </w:rPr>
        <w:id w:val="1646848086"/>
        <w:lock w:val="sdtContentLocked"/>
        <w:placeholder>
          <w:docPart w:val="DefaultPlaceholder_-1854013440"/>
        </w:placeholder>
      </w:sdtPr>
      <w:sdtContent>
        <w:p w14:paraId="74B326B4" w14:textId="77777777" w:rsidR="00A54C24" w:rsidRDefault="00ED7E7A">
          <w:pPr>
            <w:rPr>
              <w:rFonts w:ascii="Times New Roman" w:eastAsia="Times New Roman" w:hAnsi="Times New Roman" w:cs="Times New Roman"/>
              <w:color w:val="000000"/>
            </w:rPr>
          </w:pPr>
          <w:r>
            <w:rPr>
              <w:rFonts w:ascii="Times New Roman" w:eastAsia="Times New Roman" w:hAnsi="Times New Roman" w:cs="Times New Roman"/>
              <w:color w:val="000000"/>
            </w:rPr>
            <w:t>The purpose of a research protocol is to document your research question(s) and describe how you will address it. Documenting your research plan will help you articulate the necessary steps for a reproducible and replicable study. This protocol template has been designed to guide researchers through ethical and methodologic considerations in developing a research plan. It will be useful in deve</w:t>
          </w:r>
          <w:r w:rsidR="00276486">
            <w:rPr>
              <w:rFonts w:ascii="Times New Roman" w:eastAsia="Times New Roman" w:hAnsi="Times New Roman" w:cs="Times New Roman"/>
              <w:color w:val="000000"/>
            </w:rPr>
            <w:t>l</w:t>
          </w:r>
          <w:r>
            <w:rPr>
              <w:rFonts w:ascii="Times New Roman" w:eastAsia="Times New Roman" w:hAnsi="Times New Roman" w:cs="Times New Roman"/>
              <w:color w:val="000000"/>
            </w:rPr>
            <w:t>oping research output such as theses, dissertations, presentations, and journal articles. It will help ensure that you are developing and designing an ethically sound and scientifically valid study. Additional resources are</w:t>
          </w:r>
          <w:r w:rsidR="00080816">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available in the </w:t>
          </w:r>
          <w:hyperlink r:id="rId9">
            <w:r>
              <w:rPr>
                <w:rFonts w:ascii="Times New Roman" w:eastAsia="Times New Roman" w:hAnsi="Times New Roman" w:cs="Times New Roman"/>
                <w:color w:val="0000FF"/>
                <w:u w:val="single"/>
              </w:rPr>
              <w:t>resource</w:t>
            </w:r>
          </w:hyperlink>
          <w:r>
            <w:rPr>
              <w:rFonts w:ascii="Times New Roman" w:eastAsia="Times New Roman" w:hAnsi="Times New Roman" w:cs="Times New Roman"/>
              <w:color w:val="000000"/>
            </w:rPr>
            <w:t xml:space="preserve"> section of the Human Research Protection Program website.</w:t>
          </w:r>
          <w:r w:rsidR="008B13DF">
            <w:rPr>
              <w:rFonts w:ascii="Times New Roman" w:eastAsia="Times New Roman" w:hAnsi="Times New Roman" w:cs="Times New Roman"/>
              <w:color w:val="000000"/>
            </w:rPr>
            <w:t xml:space="preserve"> The </w:t>
          </w:r>
          <w:hyperlink r:id="rId10" w:history="1">
            <w:r w:rsidR="008B13DF">
              <w:rPr>
                <w:rStyle w:val="Hyperlink"/>
                <w:rFonts w:ascii="Times New Roman" w:eastAsia="Times New Roman" w:hAnsi="Times New Roman" w:cs="Times New Roman"/>
                <w:color w:val="0000FF"/>
              </w:rPr>
              <w:t>Tips</w:t>
            </w:r>
          </w:hyperlink>
          <w:r w:rsidR="008B13DF">
            <w:rPr>
              <w:rFonts w:ascii="Times New Roman" w:eastAsia="Times New Roman" w:hAnsi="Times New Roman" w:cs="Times New Roman"/>
              <w:color w:val="000000"/>
            </w:rPr>
            <w:t xml:space="preserve"> document provides additional details for each section along with helpful tips.</w:t>
          </w:r>
        </w:p>
      </w:sdtContent>
    </w:sdt>
    <w:p w14:paraId="17E0AD42" w14:textId="77777777" w:rsidR="00A54C24" w:rsidRDefault="00A54C24">
      <w:pPr>
        <w:rPr>
          <w:rFonts w:ascii="Times New Roman" w:eastAsia="Times New Roman" w:hAnsi="Times New Roman" w:cs="Times New Roman"/>
          <w:b/>
          <w:sz w:val="28"/>
          <w:szCs w:val="28"/>
        </w:rPr>
      </w:pPr>
      <w:bookmarkStart w:id="0" w:name="_heading=h.3dy6vkm" w:colFirst="0" w:colLast="0"/>
      <w:bookmarkEnd w:id="0"/>
    </w:p>
    <w:p w14:paraId="21638163" w14:textId="77777777" w:rsidR="00A54C24" w:rsidRDefault="00ED7E7A">
      <w:pPr>
        <w:rPr>
          <w:rFonts w:ascii="Times New Roman" w:eastAsia="Times New Roman" w:hAnsi="Times New Roman" w:cs="Times New Roman"/>
          <w:b/>
          <w:sz w:val="28"/>
          <w:szCs w:val="28"/>
        </w:rPr>
      </w:pPr>
      <w:r>
        <w:t xml:space="preserve">     </w:t>
      </w:r>
    </w:p>
    <w:sdt>
      <w:sdtPr>
        <w:rPr>
          <w:rFonts w:ascii="Times New Roman" w:eastAsia="Times New Roman" w:hAnsi="Times New Roman" w:cs="Times New Roman"/>
          <w:b/>
          <w:sz w:val="28"/>
          <w:szCs w:val="28"/>
        </w:rPr>
        <w:id w:val="-436604472"/>
        <w:lock w:val="sdtContentLocked"/>
        <w:placeholder>
          <w:docPart w:val="DefaultPlaceholder_-1854013440"/>
        </w:placeholder>
      </w:sdtPr>
      <w:sdtEndPr>
        <w:rPr>
          <w:b w:val="0"/>
          <w:sz w:val="24"/>
          <w:szCs w:val="24"/>
        </w:rPr>
      </w:sdtEndPr>
      <w:sdtContent>
        <w:p w14:paraId="01678697" w14:textId="77777777" w:rsidR="00A54C24" w:rsidRDefault="00ED7E7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INSTRUCTIONS:</w:t>
          </w:r>
        </w:p>
        <w:p w14:paraId="7BA2F73D" w14:textId="77777777" w:rsidR="00A54C24" w:rsidRDefault="00ED7E7A">
          <w:pPr>
            <w:numPr>
              <w:ilvl w:val="0"/>
              <w:numId w:val="3"/>
            </w:numPr>
            <w:pBdr>
              <w:top w:val="nil"/>
              <w:left w:val="nil"/>
              <w:bottom w:val="nil"/>
              <w:right w:val="nil"/>
              <w:between w:val="nil"/>
            </w:pBdr>
            <w:spacing w:before="120"/>
            <w:ind w:left="720"/>
          </w:pPr>
          <w:bookmarkStart w:id="1" w:name="_heading=h.3rdcrjn" w:colFirst="0" w:colLast="0"/>
          <w:bookmarkEnd w:id="1"/>
          <w:r>
            <w:rPr>
              <w:rFonts w:ascii="Times New Roman" w:eastAsia="Times New Roman" w:hAnsi="Times New Roman" w:cs="Times New Roman"/>
              <w:color w:val="000000"/>
            </w:rPr>
            <w:t>Use this “TEMPLATE PROTOCOL (HRP-503a)” to prepare a study protocol outlining your research plan for research that only involves</w:t>
          </w:r>
          <w:r>
            <w:t xml:space="preserve"> </w:t>
          </w:r>
          <w:r>
            <w:rPr>
              <w:rFonts w:ascii="Times New Roman" w:eastAsia="Times New Roman" w:hAnsi="Times New Roman" w:cs="Times New Roman"/>
              <w:b/>
              <w:color w:val="000000"/>
            </w:rPr>
            <w:t>surveys, questionnaires, focus groups, or educational tests</w:t>
          </w:r>
          <w:r>
            <w:rPr>
              <w:rFonts w:ascii="Times New Roman" w:eastAsia="Times New Roman" w:hAnsi="Times New Roman" w:cs="Times New Roman"/>
              <w:color w:val="000000"/>
            </w:rPr>
            <w:t xml:space="preserve">. Do not use for intervention, observational, or biomedical/clinical research. </w:t>
          </w:r>
        </w:p>
        <w:p w14:paraId="35F3DBB1" w14:textId="77777777" w:rsidR="00A54C24" w:rsidRDefault="00ED7E7A">
          <w:pPr>
            <w:numPr>
              <w:ilvl w:val="0"/>
              <w:numId w:val="3"/>
            </w:numPr>
            <w:pBdr>
              <w:top w:val="nil"/>
              <w:left w:val="nil"/>
              <w:bottom w:val="nil"/>
              <w:right w:val="nil"/>
              <w:between w:val="nil"/>
            </w:pBdr>
            <w:spacing w:before="120"/>
            <w:ind w:left="720"/>
          </w:pPr>
          <w:bookmarkStart w:id="2" w:name="_heading=h.35nkun2" w:colFirst="0" w:colLast="0"/>
          <w:bookmarkEnd w:id="2"/>
          <w:r>
            <w:rPr>
              <w:rFonts w:ascii="Times New Roman" w:eastAsia="Times New Roman" w:hAnsi="Times New Roman" w:cs="Times New Roman"/>
              <w:color w:val="000000"/>
            </w:rPr>
            <w:t xml:space="preserve">If your research involves minors, please, contact the human research protection program at </w:t>
          </w:r>
          <w:hyperlink r:id="rId11">
            <w:r>
              <w:rPr>
                <w:rFonts w:ascii="Times New Roman" w:eastAsia="Times New Roman" w:hAnsi="Times New Roman" w:cs="Times New Roman"/>
                <w:color w:val="0000FF"/>
                <w:u w:val="single"/>
              </w:rPr>
              <w:t>irb@vt.edu</w:t>
            </w:r>
          </w:hyperlink>
          <w:r>
            <w:rPr>
              <w:rFonts w:ascii="Times New Roman" w:eastAsia="Times New Roman" w:hAnsi="Times New Roman" w:cs="Times New Roman"/>
              <w:color w:val="000000"/>
            </w:rPr>
            <w:t xml:space="preserve"> to discuss your research plans to ensure you are using the correct template, as there are specific federal requirements for research with minors.</w:t>
          </w:r>
        </w:p>
        <w:p w14:paraId="673FF655" w14:textId="77777777" w:rsidR="00A54C24" w:rsidRDefault="00ED7E7A">
          <w:pPr>
            <w:numPr>
              <w:ilvl w:val="0"/>
              <w:numId w:val="3"/>
            </w:num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color w:val="000000"/>
            </w:rPr>
            <w:t xml:space="preserve">Depending on the nature of your study, some sections and subsections might not be applicable to your research. If so, simply indicate “N/A.” </w:t>
          </w:r>
        </w:p>
        <w:p w14:paraId="1BD9FD56" w14:textId="77777777" w:rsidR="00A54C24" w:rsidRDefault="00ED7E7A">
          <w:pPr>
            <w:numPr>
              <w:ilvl w:val="0"/>
              <w:numId w:val="3"/>
            </w:num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rPr>
            <w:t xml:space="preserve">Once the IRB or HRPP approves your submission, your approved version of the protocol will be stored in the IRB Protocol Management online system. </w:t>
          </w:r>
        </w:p>
        <w:p w14:paraId="14D899A5" w14:textId="77777777" w:rsidR="00A54C24" w:rsidRDefault="00ED7E7A">
          <w:pPr>
            <w:numPr>
              <w:ilvl w:val="0"/>
              <w:numId w:val="3"/>
            </w:numPr>
            <w:pBdr>
              <w:top w:val="nil"/>
              <w:left w:val="nil"/>
              <w:bottom w:val="nil"/>
              <w:right w:val="nil"/>
              <w:between w:val="nil"/>
            </w:pBdr>
            <w:ind w:left="720"/>
            <w:rPr>
              <w:rFonts w:ascii="Times New Roman" w:eastAsia="Times New Roman" w:hAnsi="Times New Roman" w:cs="Times New Roman"/>
            </w:rPr>
          </w:pPr>
          <w:bookmarkStart w:id="3" w:name="_heading=h.4i7ojhp" w:colFirst="0" w:colLast="0"/>
          <w:bookmarkEnd w:id="3"/>
          <w:r>
            <w:rPr>
              <w:rFonts w:ascii="Times New Roman" w:eastAsia="Times New Roman" w:hAnsi="Times New Roman" w:cs="Times New Roman"/>
            </w:rPr>
            <w:t xml:space="preserve">If your research plan changes, you might need to modify your protocol and submit an amendment. Please review our guidance on amendments for exempt research the </w:t>
          </w:r>
          <w:hyperlink r:id="rId12">
            <w:r>
              <w:rPr>
                <w:rFonts w:ascii="Times New Roman" w:eastAsia="Times New Roman" w:hAnsi="Times New Roman" w:cs="Times New Roman"/>
                <w:color w:val="0000FF"/>
                <w:u w:val="single"/>
              </w:rPr>
              <w:t>Exempt Guidance for Amendments in PM</w:t>
            </w:r>
          </w:hyperlink>
          <w:r>
            <w:rPr>
              <w:rFonts w:ascii="Times New Roman" w:eastAsia="Times New Roman" w:hAnsi="Times New Roman" w:cs="Times New Roman"/>
              <w:color w:val="0000FF"/>
              <w:u w:val="single"/>
            </w:rPr>
            <w:t xml:space="preserve"> </w:t>
          </w:r>
          <w:r>
            <w:rPr>
              <w:rFonts w:ascii="Times New Roman" w:eastAsia="Times New Roman" w:hAnsi="Times New Roman" w:cs="Times New Roman"/>
            </w:rPr>
            <w:t xml:space="preserve">to determine if an amendment is required. </w:t>
          </w:r>
        </w:p>
        <w:p w14:paraId="548B1AC5" w14:textId="77777777" w:rsidR="00A54C24" w:rsidRDefault="00ED7E7A">
          <w:pPr>
            <w:numPr>
              <w:ilvl w:val="1"/>
              <w:numId w:val="3"/>
            </w:numPr>
            <w:pBdr>
              <w:top w:val="nil"/>
              <w:left w:val="nil"/>
              <w:bottom w:val="nil"/>
              <w:right w:val="nil"/>
              <w:between w:val="nil"/>
            </w:pBdr>
            <w:ind w:left="1080" w:right="720"/>
            <w:rPr>
              <w:rFonts w:ascii="Times New Roman" w:eastAsia="Times New Roman" w:hAnsi="Times New Roman" w:cs="Times New Roman"/>
            </w:rPr>
          </w:pPr>
          <w:r>
            <w:rPr>
              <w:rFonts w:ascii="Times New Roman" w:eastAsia="Times New Roman" w:hAnsi="Times New Roman" w:cs="Times New Roman"/>
            </w:rPr>
            <w:t>If an amendment is required, please submit an amendment to Protocol Management with the requested modifications. Download your current protocol from Protocol Management and indicate the changes/revisions using the track changes feature to make review of the modifications easier to follow. If you are unable to use track changes, please create a new paragraph wherever you need to make a change and indicate “Amendment: Date.” Protocol Management will store the older versions of your protocol if the IRB or HRPP need to compare them during the review.</w:t>
          </w:r>
        </w:p>
      </w:sdtContent>
    </w:sdt>
    <w:sdt>
      <w:sdtPr>
        <w:rPr>
          <w:rFonts w:ascii="Times New Roman" w:eastAsia="Times New Roman" w:hAnsi="Times New Roman" w:cs="Times New Roman"/>
          <w:b/>
          <w:sz w:val="28"/>
          <w:szCs w:val="28"/>
        </w:rPr>
        <w:id w:val="-272171290"/>
        <w:lock w:val="sdtContentLocked"/>
        <w:placeholder>
          <w:docPart w:val="DefaultPlaceholder_-1854013440"/>
        </w:placeholder>
      </w:sdtPr>
      <w:sdtEndPr>
        <w:rPr>
          <w:b w:val="0"/>
          <w:color w:val="000000"/>
          <w:sz w:val="24"/>
          <w:szCs w:val="24"/>
        </w:rPr>
      </w:sdtEndPr>
      <w:sdtContent>
        <w:p w14:paraId="778ECA82" w14:textId="77777777" w:rsidR="006371E4" w:rsidRDefault="006371E4">
          <w:pPr>
            <w:spacing w:before="240"/>
            <w:rPr>
              <w:rFonts w:ascii="Times New Roman" w:eastAsia="Times New Roman" w:hAnsi="Times New Roman" w:cs="Times New Roman"/>
              <w:b/>
              <w:sz w:val="28"/>
              <w:szCs w:val="28"/>
            </w:rPr>
          </w:pPr>
        </w:p>
        <w:p w14:paraId="3BFBE05A" w14:textId="77777777" w:rsidR="006371E4" w:rsidRDefault="006371E4">
          <w:pPr>
            <w:spacing w:before="240"/>
            <w:rPr>
              <w:rFonts w:ascii="Times New Roman" w:eastAsia="Times New Roman" w:hAnsi="Times New Roman" w:cs="Times New Roman"/>
              <w:b/>
              <w:sz w:val="28"/>
              <w:szCs w:val="28"/>
            </w:rPr>
          </w:pPr>
        </w:p>
        <w:p w14:paraId="48DAB1BD" w14:textId="77777777" w:rsidR="00454A5C" w:rsidRDefault="00454A5C">
          <w:pPr>
            <w:spacing w:before="240"/>
            <w:rPr>
              <w:rFonts w:ascii="Times New Roman" w:eastAsia="Times New Roman" w:hAnsi="Times New Roman" w:cs="Times New Roman"/>
              <w:b/>
              <w:sz w:val="28"/>
              <w:szCs w:val="28"/>
            </w:rPr>
          </w:pPr>
        </w:p>
        <w:p w14:paraId="08E17FB9" w14:textId="77777777" w:rsidR="00A54C24" w:rsidRDefault="00ED7E7A">
          <w:pPr>
            <w:spacing w:before="240"/>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xml:space="preserve">PROTOCOL TITLE: </w:t>
          </w:r>
        </w:p>
        <w:p w14:paraId="4DED8A70" w14:textId="77777777" w:rsidR="00454A5C" w:rsidRDefault="00ED7E7A" w:rsidP="00276486">
          <w:pPr>
            <w:pBdr>
              <w:top w:val="nil"/>
              <w:left w:val="nil"/>
              <w:bottom w:val="nil"/>
              <w:right w:val="nil"/>
              <w:between w:val="nil"/>
            </w:pBdr>
            <w:spacing w:before="120" w:after="120"/>
            <w:ind w:left="720"/>
            <w:rPr>
              <w:rFonts w:ascii="Times New Roman" w:eastAsia="Times New Roman" w:hAnsi="Times New Roman" w:cs="Times New Roman"/>
              <w:color w:val="000000"/>
            </w:rPr>
          </w:pPr>
          <w:r>
            <w:rPr>
              <w:rFonts w:ascii="Times New Roman" w:eastAsia="Times New Roman" w:hAnsi="Times New Roman" w:cs="Times New Roman"/>
              <w:color w:val="000000"/>
            </w:rPr>
            <w:t>Include the full prot</w:t>
          </w:r>
          <w:r w:rsidR="00A775BE">
            <w:rPr>
              <w:rFonts w:ascii="Times New Roman" w:eastAsia="Times New Roman" w:hAnsi="Times New Roman" w:cs="Times New Roman"/>
              <w:color w:val="000000"/>
            </w:rPr>
            <w:t>o</w:t>
          </w:r>
          <w:r>
            <w:rPr>
              <w:rFonts w:ascii="Times New Roman" w:eastAsia="Times New Roman" w:hAnsi="Times New Roman" w:cs="Times New Roman"/>
              <w:color w:val="000000"/>
            </w:rPr>
            <w:t>col title.</w:t>
          </w:r>
        </w:p>
        <w:p w14:paraId="2CE4C74D" w14:textId="29DE6D66" w:rsidR="00276486" w:rsidRDefault="00000000" w:rsidP="00276486">
          <w:pPr>
            <w:pBdr>
              <w:top w:val="nil"/>
              <w:left w:val="nil"/>
              <w:bottom w:val="nil"/>
              <w:right w:val="nil"/>
              <w:between w:val="nil"/>
            </w:pBdr>
            <w:spacing w:before="120" w:after="120"/>
            <w:ind w:left="720"/>
          </w:pPr>
          <w:sdt>
            <w:sdtPr>
              <w:id w:val="1225419574"/>
              <w:placeholder>
                <w:docPart w:val="DC253F89A65B42DD9A3520DA2A9A9F55"/>
              </w:placeholder>
            </w:sdtPr>
            <w:sdtContent>
              <w:r w:rsidR="003E1666">
                <w:t>DUET: Dual United Event-Based Timelines</w:t>
              </w:r>
            </w:sdtContent>
          </w:sdt>
        </w:p>
        <w:p w14:paraId="5FBE9BEE" w14:textId="77777777" w:rsidR="00A54C24" w:rsidRDefault="00000000">
          <w:pPr>
            <w:pBdr>
              <w:top w:val="nil"/>
              <w:left w:val="nil"/>
              <w:bottom w:val="nil"/>
              <w:right w:val="nil"/>
              <w:between w:val="nil"/>
            </w:pBdr>
            <w:spacing w:before="120" w:after="120"/>
            <w:ind w:left="720"/>
            <w:rPr>
              <w:rFonts w:ascii="Times New Roman" w:eastAsia="Times New Roman" w:hAnsi="Times New Roman" w:cs="Times New Roman"/>
              <w:color w:val="000000"/>
            </w:rPr>
          </w:pPr>
        </w:p>
      </w:sdtContent>
    </w:sdt>
    <w:sdt>
      <w:sdtPr>
        <w:rPr>
          <w:rFonts w:ascii="Times New Roman" w:eastAsia="Times New Roman" w:hAnsi="Times New Roman" w:cs="Times New Roman"/>
          <w:b/>
          <w:color w:val="000000"/>
          <w:sz w:val="28"/>
          <w:szCs w:val="28"/>
        </w:rPr>
        <w:id w:val="-1092614195"/>
        <w:lock w:val="sdtContentLocked"/>
        <w:placeholder>
          <w:docPart w:val="DefaultPlaceholder_-1854013440"/>
        </w:placeholder>
      </w:sdtPr>
      <w:sdtEndPr>
        <w:rPr>
          <w:b w:val="0"/>
          <w:sz w:val="24"/>
          <w:szCs w:val="24"/>
        </w:rPr>
      </w:sdtEndPr>
      <w:sdtContent>
        <w:p w14:paraId="2E70D3D3" w14:textId="77777777" w:rsidR="00A54C24" w:rsidRDefault="00ED7E7A">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PROTOCOL NUMBER:  </w:t>
          </w:r>
        </w:p>
        <w:p w14:paraId="397B21BD" w14:textId="77777777" w:rsidR="00A54C24" w:rsidRDefault="00ED7E7A">
          <w:pPr>
            <w:pBdr>
              <w:top w:val="nil"/>
              <w:left w:val="nil"/>
              <w:bottom w:val="nil"/>
              <w:right w:val="nil"/>
              <w:between w:val="nil"/>
            </w:pBdr>
            <w:spacing w:before="120"/>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Include the number assigned in </w:t>
          </w:r>
          <w:r>
            <w:rPr>
              <w:rFonts w:ascii="Times New Roman" w:eastAsia="Times New Roman" w:hAnsi="Times New Roman" w:cs="Times New Roman"/>
            </w:rPr>
            <w:t>P</w:t>
          </w:r>
          <w:r>
            <w:rPr>
              <w:rFonts w:ascii="Times New Roman" w:eastAsia="Times New Roman" w:hAnsi="Times New Roman" w:cs="Times New Roman"/>
              <w:color w:val="000000"/>
            </w:rPr>
            <w:t xml:space="preserve">rotocol </w:t>
          </w:r>
          <w:r>
            <w:rPr>
              <w:rFonts w:ascii="Times New Roman" w:eastAsia="Times New Roman" w:hAnsi="Times New Roman" w:cs="Times New Roman"/>
            </w:rPr>
            <w:t>M</w:t>
          </w:r>
          <w:r>
            <w:rPr>
              <w:rFonts w:ascii="Times New Roman" w:eastAsia="Times New Roman" w:hAnsi="Times New Roman" w:cs="Times New Roman"/>
              <w:color w:val="000000"/>
            </w:rPr>
            <w:t>anagement</w:t>
          </w:r>
          <w:r>
            <w:rPr>
              <w:rFonts w:ascii="Times New Roman" w:eastAsia="Times New Roman" w:hAnsi="Times New Roman" w:cs="Times New Roman"/>
            </w:rPr>
            <w:t xml:space="preserve"> (verify this has been added before submitti</w:t>
          </w:r>
          <w:r w:rsidR="00276486">
            <w:rPr>
              <w:rFonts w:ascii="Times New Roman" w:eastAsia="Times New Roman" w:hAnsi="Times New Roman" w:cs="Times New Roman"/>
            </w:rPr>
            <w:t>n</w:t>
          </w:r>
          <w:r>
            <w:rPr>
              <w:rFonts w:ascii="Times New Roman" w:eastAsia="Times New Roman" w:hAnsi="Times New Roman" w:cs="Times New Roman"/>
            </w:rPr>
            <w:t>g the protocol to HRPP</w:t>
          </w:r>
          <w:r>
            <w:rPr>
              <w:rFonts w:ascii="Times New Roman" w:eastAsia="Times New Roman" w:hAnsi="Times New Roman" w:cs="Times New Roman"/>
              <w:color w:val="000000"/>
            </w:rPr>
            <w:t xml:space="preserve">). </w:t>
          </w:r>
        </w:p>
      </w:sdtContent>
    </w:sdt>
    <w:sdt>
      <w:sdtPr>
        <w:id w:val="-2095545585"/>
        <w:placeholder>
          <w:docPart w:val="2A80ADD0FB8846CFB65B9C678A21AFB6"/>
        </w:placeholder>
      </w:sdtPr>
      <w:sdtContent>
        <w:p w14:paraId="43CA3291" w14:textId="79280FB3" w:rsidR="0067572C" w:rsidRPr="0067572C" w:rsidRDefault="003E1666" w:rsidP="00276486">
          <w:pPr>
            <w:pBdr>
              <w:top w:val="nil"/>
              <w:left w:val="nil"/>
              <w:bottom w:val="nil"/>
              <w:right w:val="nil"/>
              <w:between w:val="nil"/>
            </w:pBdr>
            <w:spacing w:before="120" w:after="120"/>
            <w:ind w:left="720"/>
          </w:pPr>
          <w:r>
            <w:t>24-559</w:t>
          </w:r>
        </w:p>
      </w:sdtContent>
    </w:sdt>
    <w:p w14:paraId="3F02B586" w14:textId="77777777" w:rsidR="00A54C24" w:rsidRDefault="00A54C24">
      <w:pPr>
        <w:widowControl w:val="0"/>
        <w:pBdr>
          <w:top w:val="nil"/>
          <w:left w:val="nil"/>
          <w:bottom w:val="nil"/>
          <w:right w:val="nil"/>
          <w:between w:val="nil"/>
        </w:pBdr>
        <w:spacing w:before="240"/>
        <w:ind w:left="900"/>
        <w:rPr>
          <w:rFonts w:ascii="Times New Roman" w:eastAsia="Times New Roman" w:hAnsi="Times New Roman" w:cs="Times New Roman"/>
          <w:color w:val="000000"/>
          <w:sz w:val="28"/>
          <w:szCs w:val="28"/>
        </w:rPr>
      </w:pPr>
    </w:p>
    <w:sdt>
      <w:sdtPr>
        <w:rPr>
          <w:rFonts w:ascii="Times New Roman" w:eastAsia="Times New Roman" w:hAnsi="Times New Roman" w:cs="Times New Roman"/>
          <w:b/>
          <w:color w:val="000000"/>
          <w:sz w:val="28"/>
          <w:szCs w:val="28"/>
        </w:rPr>
        <w:id w:val="-2064706112"/>
        <w:lock w:val="sdtContentLocked"/>
        <w:placeholder>
          <w:docPart w:val="DefaultPlaceholder_-1854013440"/>
        </w:placeholder>
      </w:sdtPr>
      <w:sdtContent>
        <w:p w14:paraId="65FAAF24" w14:textId="77777777" w:rsidR="00A54C24" w:rsidRDefault="00ED7E7A">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PRINCIPAL INVESTIGATOR:</w:t>
          </w:r>
        </w:p>
      </w:sdtContent>
    </w:sdt>
    <w:p w14:paraId="5D1DF3A2" w14:textId="4CD05544" w:rsidR="00A54C24" w:rsidRPr="0067572C" w:rsidRDefault="00000000" w:rsidP="0067572C">
      <w:pPr>
        <w:pBdr>
          <w:top w:val="nil"/>
          <w:left w:val="nil"/>
          <w:bottom w:val="nil"/>
          <w:right w:val="nil"/>
          <w:between w:val="nil"/>
        </w:pBdr>
        <w:spacing w:before="120" w:after="120"/>
        <w:ind w:left="720"/>
      </w:pPr>
      <w:sdt>
        <w:sdtPr>
          <w:rPr>
            <w:rFonts w:ascii="Times New Roman" w:eastAsia="Times New Roman" w:hAnsi="Times New Roman" w:cs="Times New Roman"/>
          </w:rPr>
          <w:id w:val="-977227193"/>
          <w:lock w:val="sdtContentLocked"/>
          <w:placeholder>
            <w:docPart w:val="DefaultPlaceholder_-1854013440"/>
          </w:placeholder>
        </w:sdtPr>
        <w:sdtEndPr>
          <w:rPr>
            <w:color w:val="000000"/>
          </w:rPr>
        </w:sdtEndPr>
        <w:sdtContent>
          <w:r w:rsidR="00ED7E7A">
            <w:rPr>
              <w:rFonts w:ascii="Times New Roman" w:eastAsia="Times New Roman" w:hAnsi="Times New Roman" w:cs="Times New Roman"/>
            </w:rPr>
            <w:t xml:space="preserve">Full </w:t>
          </w:r>
          <w:r w:rsidR="00ED7E7A">
            <w:rPr>
              <w:rFonts w:ascii="Times New Roman" w:eastAsia="Times New Roman" w:hAnsi="Times New Roman" w:cs="Times New Roman"/>
              <w:color w:val="000000"/>
            </w:rPr>
            <w:t>Name and Degrees:</w:t>
          </w:r>
        </w:sdtContent>
      </w:sdt>
      <w:r w:rsidR="00ED7E7A">
        <w:rPr>
          <w:rFonts w:ascii="Times New Roman" w:eastAsia="Times New Roman" w:hAnsi="Times New Roman" w:cs="Times New Roman"/>
          <w:color w:val="000000"/>
        </w:rPr>
        <w:t xml:space="preserve"> </w:t>
      </w:r>
      <w:sdt>
        <w:sdtPr>
          <w:id w:val="-367764196"/>
          <w:placeholder>
            <w:docPart w:val="8299F38CA4EE414988C7D70699DD6B3A"/>
          </w:placeholder>
        </w:sdtPr>
        <w:sdtContent>
          <w:r w:rsidR="00BB239E">
            <w:t>Sang Won Lee PhD</w:t>
          </w:r>
        </w:sdtContent>
      </w:sdt>
    </w:p>
    <w:p w14:paraId="61187BD8" w14:textId="09E2531F" w:rsidR="0067572C" w:rsidRDefault="00000000" w:rsidP="00276486">
      <w:pPr>
        <w:pBdr>
          <w:top w:val="nil"/>
          <w:left w:val="nil"/>
          <w:bottom w:val="nil"/>
          <w:right w:val="nil"/>
          <w:between w:val="nil"/>
        </w:pBdr>
        <w:spacing w:before="120" w:after="120"/>
        <w:ind w:left="720"/>
      </w:pPr>
      <w:sdt>
        <w:sdtPr>
          <w:rPr>
            <w:rFonts w:ascii="Times New Roman" w:eastAsia="Times New Roman" w:hAnsi="Times New Roman" w:cs="Times New Roman"/>
            <w:color w:val="000000"/>
          </w:rPr>
          <w:id w:val="-1039046386"/>
          <w:lock w:val="sdtContentLocked"/>
          <w:placeholder>
            <w:docPart w:val="DefaultPlaceholder_-1854013440"/>
          </w:placeholder>
        </w:sdtPr>
        <w:sdtContent>
          <w:r w:rsidR="00ED7E7A">
            <w:rPr>
              <w:rFonts w:ascii="Times New Roman" w:eastAsia="Times New Roman" w:hAnsi="Times New Roman" w:cs="Times New Roman"/>
              <w:color w:val="000000"/>
            </w:rPr>
            <w:t>Department:</w:t>
          </w:r>
        </w:sdtContent>
      </w:sdt>
      <w:r w:rsidR="00ED7E7A">
        <w:rPr>
          <w:rFonts w:ascii="Times New Roman" w:eastAsia="Times New Roman" w:hAnsi="Times New Roman" w:cs="Times New Roman"/>
          <w:color w:val="000000"/>
        </w:rPr>
        <w:t xml:space="preserve"> </w:t>
      </w:r>
      <w:sdt>
        <w:sdtPr>
          <w:id w:val="-446391160"/>
          <w:placeholder>
            <w:docPart w:val="4E5867EFF25D4ECE86308BD55D27056C"/>
          </w:placeholder>
        </w:sdtPr>
        <w:sdtContent>
          <w:r w:rsidR="00BB239E">
            <w:t>Computer Science</w:t>
          </w:r>
        </w:sdtContent>
      </w:sdt>
    </w:p>
    <w:p w14:paraId="03540030" w14:textId="6C1664DA" w:rsidR="0067572C" w:rsidRDefault="00000000" w:rsidP="00276486">
      <w:pPr>
        <w:pBdr>
          <w:top w:val="nil"/>
          <w:left w:val="nil"/>
          <w:bottom w:val="nil"/>
          <w:right w:val="nil"/>
          <w:between w:val="nil"/>
        </w:pBdr>
        <w:spacing w:before="120" w:after="120"/>
        <w:ind w:left="720"/>
      </w:pPr>
      <w:sdt>
        <w:sdtPr>
          <w:rPr>
            <w:rFonts w:ascii="Times New Roman" w:eastAsia="Times New Roman" w:hAnsi="Times New Roman" w:cs="Times New Roman"/>
            <w:color w:val="000000"/>
          </w:rPr>
          <w:id w:val="-1689510473"/>
          <w:lock w:val="sdtContentLocked"/>
          <w:placeholder>
            <w:docPart w:val="DefaultPlaceholder_-1854013440"/>
          </w:placeholder>
        </w:sdtPr>
        <w:sdtContent>
          <w:r w:rsidR="00ED7E7A">
            <w:rPr>
              <w:rFonts w:ascii="Times New Roman" w:eastAsia="Times New Roman" w:hAnsi="Times New Roman" w:cs="Times New Roman"/>
              <w:color w:val="000000"/>
            </w:rPr>
            <w:t>Telephone number:</w:t>
          </w:r>
        </w:sdtContent>
      </w:sdt>
      <w:r w:rsidR="00ED7E7A">
        <w:rPr>
          <w:rFonts w:ascii="Times New Roman" w:eastAsia="Times New Roman" w:hAnsi="Times New Roman" w:cs="Times New Roman"/>
          <w:color w:val="000000"/>
        </w:rPr>
        <w:t xml:space="preserve"> </w:t>
      </w:r>
      <w:sdt>
        <w:sdtPr>
          <w:id w:val="584735681"/>
          <w:placeholder>
            <w:docPart w:val="44EA2E59C83546B19678C9965DC79ADE"/>
          </w:placeholder>
        </w:sdtPr>
        <w:sdtContent>
          <w:r w:rsidR="003E68C8">
            <w:t>540-231-4857</w:t>
          </w:r>
        </w:sdtContent>
      </w:sdt>
    </w:p>
    <w:p w14:paraId="4897E86F" w14:textId="766E1E5F" w:rsidR="00276486" w:rsidRDefault="00000000" w:rsidP="006371E4">
      <w:pPr>
        <w:pBdr>
          <w:top w:val="nil"/>
          <w:left w:val="nil"/>
          <w:bottom w:val="nil"/>
          <w:right w:val="nil"/>
          <w:between w:val="nil"/>
        </w:pBdr>
        <w:spacing w:before="120" w:after="120"/>
        <w:ind w:left="720"/>
      </w:pPr>
      <w:sdt>
        <w:sdtPr>
          <w:rPr>
            <w:rFonts w:ascii="Times New Roman" w:eastAsia="Times New Roman" w:hAnsi="Times New Roman" w:cs="Times New Roman"/>
            <w:color w:val="000000"/>
          </w:rPr>
          <w:id w:val="1005257039"/>
          <w:lock w:val="sdtContentLocked"/>
          <w:placeholder>
            <w:docPart w:val="DefaultPlaceholder_-1854013440"/>
          </w:placeholder>
        </w:sdtPr>
        <w:sdtContent>
          <w:r w:rsidR="00ED7E7A">
            <w:rPr>
              <w:rFonts w:ascii="Times New Roman" w:eastAsia="Times New Roman" w:hAnsi="Times New Roman" w:cs="Times New Roman"/>
              <w:color w:val="000000"/>
            </w:rPr>
            <w:t>Email address:</w:t>
          </w:r>
        </w:sdtContent>
      </w:sdt>
      <w:r w:rsidR="00ED7E7A">
        <w:rPr>
          <w:rFonts w:ascii="Times New Roman" w:eastAsia="Times New Roman" w:hAnsi="Times New Roman" w:cs="Times New Roman"/>
          <w:color w:val="000000"/>
        </w:rPr>
        <w:t xml:space="preserve"> </w:t>
      </w:r>
      <w:sdt>
        <w:sdtPr>
          <w:id w:val="1293714660"/>
          <w:placeholder>
            <w:docPart w:val="A740A1F499FD43C19698DE91EB4B53F7"/>
          </w:placeholder>
        </w:sdtPr>
        <w:sdtContent>
          <w:r w:rsidR="009147DD">
            <w:t>sangwonlee@vt.edu</w:t>
          </w:r>
        </w:sdtContent>
      </w:sdt>
    </w:p>
    <w:p w14:paraId="06BCD09C" w14:textId="77777777" w:rsidR="00A54C24" w:rsidRPr="0067572C" w:rsidRDefault="00A54C24" w:rsidP="0067572C">
      <w:pPr>
        <w:pBdr>
          <w:top w:val="nil"/>
          <w:left w:val="nil"/>
          <w:bottom w:val="nil"/>
          <w:right w:val="nil"/>
          <w:between w:val="nil"/>
        </w:pBdr>
        <w:spacing w:before="120" w:after="120"/>
        <w:ind w:left="720"/>
      </w:pPr>
    </w:p>
    <w:p w14:paraId="149B9278" w14:textId="77777777" w:rsidR="00276486" w:rsidRDefault="00000000" w:rsidP="00276486">
      <w:pPr>
        <w:pBdr>
          <w:top w:val="nil"/>
          <w:left w:val="nil"/>
          <w:bottom w:val="nil"/>
          <w:right w:val="nil"/>
          <w:between w:val="nil"/>
        </w:pBdr>
        <w:rPr>
          <w:rFonts w:ascii="Times New Roman" w:eastAsia="Times New Roman" w:hAnsi="Times New Roman" w:cs="Times New Roman"/>
          <w:color w:val="000000"/>
          <w:sz w:val="28"/>
          <w:szCs w:val="28"/>
        </w:rPr>
      </w:pPr>
      <w:sdt>
        <w:sdtPr>
          <w:rPr>
            <w:rFonts w:ascii="Times New Roman" w:eastAsia="Times New Roman" w:hAnsi="Times New Roman" w:cs="Times New Roman"/>
            <w:b/>
            <w:color w:val="000000"/>
            <w:sz w:val="28"/>
            <w:szCs w:val="28"/>
          </w:rPr>
          <w:id w:val="1907644585"/>
          <w:lock w:val="sdtContentLocked"/>
          <w:placeholder>
            <w:docPart w:val="DefaultPlaceholder_-1854013440"/>
          </w:placeholder>
        </w:sdtPr>
        <w:sdtContent>
          <w:r w:rsidR="00ED7E7A">
            <w:rPr>
              <w:rFonts w:ascii="Times New Roman" w:eastAsia="Times New Roman" w:hAnsi="Times New Roman" w:cs="Times New Roman"/>
              <w:b/>
              <w:color w:val="000000"/>
              <w:sz w:val="28"/>
              <w:szCs w:val="28"/>
            </w:rPr>
            <w:t>FUNDING:</w:t>
          </w:r>
        </w:sdtContent>
      </w:sdt>
    </w:p>
    <w:p w14:paraId="2F4EB600" w14:textId="59857992" w:rsidR="00A54C24" w:rsidRPr="00276486" w:rsidRDefault="00ED7E7A" w:rsidP="00276486">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ab/>
      </w:r>
      <w:sdt>
        <w:sdtPr>
          <w:rPr>
            <w:rFonts w:ascii="Times New Roman" w:eastAsia="Times New Roman" w:hAnsi="Times New Roman" w:cs="Times New Roman"/>
            <w:b/>
            <w:color w:val="000000"/>
            <w:sz w:val="28"/>
            <w:szCs w:val="28"/>
          </w:rPr>
          <w:id w:val="-569954974"/>
          <w:lock w:val="sdtContentLocked"/>
          <w:placeholder>
            <w:docPart w:val="DefaultPlaceholder_-1854013440"/>
          </w:placeholder>
        </w:sdtPr>
        <w:sdtEndPr>
          <w:rPr>
            <w:b w:val="0"/>
            <w:sz w:val="24"/>
            <w:szCs w:val="24"/>
          </w:rPr>
        </w:sdtEndPr>
        <w:sdtContent>
          <w:r>
            <w:rPr>
              <w:rFonts w:ascii="Times New Roman" w:eastAsia="Times New Roman" w:hAnsi="Times New Roman" w:cs="Times New Roman"/>
              <w:color w:val="000000"/>
            </w:rPr>
            <w:t>Sponsor(</w:t>
          </w:r>
          <w:r w:rsidR="006E4B86">
            <w:rPr>
              <w:rFonts w:ascii="Times New Roman" w:eastAsia="Times New Roman" w:hAnsi="Times New Roman" w:cs="Times New Roman"/>
              <w:color w:val="000000"/>
            </w:rPr>
            <w:t>s</w:t>
          </w:r>
          <w:r>
            <w:rPr>
              <w:rFonts w:ascii="Times New Roman" w:eastAsia="Times New Roman" w:hAnsi="Times New Roman" w:cs="Times New Roman"/>
              <w:color w:val="000000"/>
            </w:rPr>
            <w:t>):</w:t>
          </w:r>
        </w:sdtContent>
      </w:sdt>
      <w:r>
        <w:rPr>
          <w:rFonts w:ascii="Times New Roman" w:eastAsia="Times New Roman" w:hAnsi="Times New Roman" w:cs="Times New Roman"/>
          <w:color w:val="000000"/>
        </w:rPr>
        <w:t xml:space="preserve"> </w:t>
      </w:r>
      <w:sdt>
        <w:sdtPr>
          <w:id w:val="-1759908377"/>
          <w:placeholder>
            <w:docPart w:val="3D6CBD9B8E624B58B6DAB95A495DE525"/>
          </w:placeholder>
        </w:sdtPr>
        <w:sdtContent>
          <w:r w:rsidR="009147DD">
            <w:t>N/A</w:t>
          </w:r>
        </w:sdtContent>
      </w:sdt>
    </w:p>
    <w:p w14:paraId="79A8DE83" w14:textId="1DF77C29" w:rsidR="00276486" w:rsidRPr="00276486" w:rsidRDefault="00ED7E7A" w:rsidP="00276486">
      <w:pPr>
        <w:pBdr>
          <w:top w:val="nil"/>
          <w:left w:val="nil"/>
          <w:bottom w:val="nil"/>
          <w:right w:val="nil"/>
          <w:between w:val="nil"/>
        </w:pBdr>
        <w:spacing w:before="120" w:after="120"/>
        <w:rPr>
          <w:rFonts w:ascii="Times New Roman" w:eastAsia="Times New Roman" w:hAnsi="Times New Roman" w:cs="Times New Roman"/>
          <w:color w:val="000000"/>
        </w:rPr>
      </w:pPr>
      <w:r>
        <w:rPr>
          <w:rFonts w:ascii="Times New Roman" w:eastAsia="Times New Roman" w:hAnsi="Times New Roman" w:cs="Times New Roman"/>
          <w:i/>
          <w:color w:val="000000"/>
        </w:rPr>
        <w:tab/>
      </w:r>
      <w:sdt>
        <w:sdtPr>
          <w:rPr>
            <w:rFonts w:ascii="Times New Roman" w:eastAsia="Times New Roman" w:hAnsi="Times New Roman" w:cs="Times New Roman"/>
            <w:i/>
            <w:color w:val="000000"/>
          </w:rPr>
          <w:id w:val="1388608368"/>
          <w:lock w:val="sdtContentLocked"/>
          <w:placeholder>
            <w:docPart w:val="DefaultPlaceholder_-1854013440"/>
          </w:placeholder>
        </w:sdtPr>
        <w:sdtEndPr>
          <w:rPr>
            <w:i w:val="0"/>
          </w:rPr>
        </w:sdtEndPr>
        <w:sdtContent>
          <w:r>
            <w:rPr>
              <w:rFonts w:ascii="Times New Roman" w:eastAsia="Times New Roman" w:hAnsi="Times New Roman" w:cs="Times New Roman"/>
              <w:color w:val="000000"/>
            </w:rPr>
            <w:t>Funded or in the proposal phase?</w:t>
          </w:r>
        </w:sdtContent>
      </w:sdt>
      <w:r>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121150"/>
          <w:placeholder>
            <w:docPart w:val="1F93F2C1775744FAB0BDAF959FE28A9D"/>
          </w:placeholder>
        </w:sdtPr>
        <w:sdtContent>
          <w:sdt>
            <w:sdtPr>
              <w:id w:val="-2099159500"/>
              <w:placeholder>
                <w:docPart w:val="BD9DB5AD62BE45E09756DE85C78104BE"/>
              </w:placeholder>
            </w:sdtPr>
            <w:sdtContent>
              <w:r w:rsidR="009147DD">
                <w:t>N/A</w:t>
              </w:r>
            </w:sdtContent>
          </w:sdt>
          <w:r w:rsidR="00276486">
            <w:t xml:space="preserve"> </w:t>
          </w:r>
        </w:sdtContent>
      </w:sdt>
    </w:p>
    <w:p w14:paraId="5E6D307D" w14:textId="5128F6ED" w:rsidR="00276486" w:rsidRDefault="00000000" w:rsidP="00276486">
      <w:pPr>
        <w:pBdr>
          <w:top w:val="nil"/>
          <w:left w:val="nil"/>
          <w:bottom w:val="nil"/>
          <w:right w:val="nil"/>
          <w:between w:val="nil"/>
        </w:pBdr>
        <w:spacing w:before="120" w:after="120"/>
        <w:ind w:left="720"/>
      </w:pPr>
      <w:sdt>
        <w:sdtPr>
          <w:rPr>
            <w:rFonts w:ascii="Times New Roman" w:eastAsia="Times New Roman" w:hAnsi="Times New Roman" w:cs="Times New Roman"/>
            <w:color w:val="000000"/>
          </w:rPr>
          <w:id w:val="-576131716"/>
          <w:lock w:val="sdtContentLocked"/>
          <w:placeholder>
            <w:docPart w:val="DefaultPlaceholder_-1854013440"/>
          </w:placeholder>
        </w:sdtPr>
        <w:sdtContent>
          <w:r w:rsidR="00ED7E7A">
            <w:rPr>
              <w:rFonts w:ascii="Times New Roman" w:eastAsia="Times New Roman" w:hAnsi="Times New Roman" w:cs="Times New Roman"/>
              <w:color w:val="000000"/>
            </w:rPr>
            <w:t>Is Virginia Tech the primary awardee or the coordinating center for the funding? If not, list the primary institution:</w:t>
          </w:r>
        </w:sdtContent>
      </w:sdt>
      <w:r w:rsidR="00ED7E7A">
        <w:rPr>
          <w:rFonts w:ascii="Times New Roman" w:eastAsia="Times New Roman" w:hAnsi="Times New Roman" w:cs="Times New Roman"/>
          <w:color w:val="000000"/>
        </w:rPr>
        <w:t xml:space="preserve"> </w:t>
      </w:r>
      <w:sdt>
        <w:sdtPr>
          <w:id w:val="1735352221"/>
          <w:placeholder>
            <w:docPart w:val="46C9A6A67E524DCCAA7BDB40DB0DE171"/>
          </w:placeholder>
        </w:sdtPr>
        <w:sdtContent>
          <w:r w:rsidR="009147DD">
            <w:t>N/A</w:t>
          </w:r>
        </w:sdtContent>
      </w:sdt>
    </w:p>
    <w:p w14:paraId="1DEA10A4" w14:textId="77777777" w:rsidR="0067572C" w:rsidRDefault="0067572C" w:rsidP="0067572C">
      <w:pPr>
        <w:pBdr>
          <w:top w:val="nil"/>
          <w:left w:val="nil"/>
          <w:bottom w:val="nil"/>
          <w:right w:val="nil"/>
          <w:between w:val="nil"/>
        </w:pBdr>
        <w:spacing w:before="120" w:after="120"/>
        <w:ind w:left="720"/>
      </w:pPr>
    </w:p>
    <w:sdt>
      <w:sdtPr>
        <w:rPr>
          <w:rFonts w:ascii="Times New Roman" w:eastAsia="Times New Roman" w:hAnsi="Times New Roman" w:cs="Times New Roman"/>
          <w:b/>
          <w:color w:val="000000"/>
          <w:sz w:val="28"/>
          <w:szCs w:val="28"/>
        </w:rPr>
        <w:id w:val="458696032"/>
        <w:lock w:val="sdtContentLocked"/>
        <w:placeholder>
          <w:docPart w:val="DefaultPlaceholder_-1854013440"/>
        </w:placeholder>
      </w:sdtPr>
      <w:sdtEndPr>
        <w:rPr>
          <w:b w:val="0"/>
          <w:sz w:val="24"/>
          <w:szCs w:val="24"/>
        </w:rPr>
      </w:sdtEndPr>
      <w:sdtContent>
        <w:p w14:paraId="378D2644" w14:textId="77777777" w:rsidR="00A54C24" w:rsidRDefault="00ED7E7A">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VERSION NUMBER/DATE: </w:t>
          </w:r>
        </w:p>
        <w:p w14:paraId="3D01CB81" w14:textId="77777777" w:rsidR="00A54C24" w:rsidRDefault="00ED7E7A">
          <w:pPr>
            <w:pBdr>
              <w:top w:val="nil"/>
              <w:left w:val="nil"/>
              <w:bottom w:val="nil"/>
              <w:right w:val="nil"/>
              <w:between w:val="nil"/>
            </w:pBdr>
            <w:spacing w:before="120" w:after="120"/>
            <w:ind w:firstLine="720"/>
            <w:rPr>
              <w:rFonts w:ascii="Times New Roman" w:eastAsia="Times New Roman" w:hAnsi="Times New Roman" w:cs="Times New Roman"/>
              <w:color w:val="000000"/>
            </w:rPr>
          </w:pPr>
          <w:r>
            <w:rPr>
              <w:rFonts w:ascii="Times New Roman" w:eastAsia="Times New Roman" w:hAnsi="Times New Roman" w:cs="Times New Roman"/>
              <w:color w:val="000000"/>
            </w:rPr>
            <w:t>Include the version number and date of this protocol. Versions should start at 1.0.</w:t>
          </w:r>
        </w:p>
      </w:sdtContent>
    </w:sdt>
    <w:sdt>
      <w:sdtPr>
        <w:id w:val="1986349242"/>
        <w:placeholder>
          <w:docPart w:val="8DE96EF5E0BF4E309B6ED3061166D2CE"/>
        </w:placeholder>
      </w:sdtPr>
      <w:sdtContent>
        <w:p w14:paraId="01E9BC66" w14:textId="4F34695B" w:rsidR="00D35395" w:rsidRDefault="009147DD" w:rsidP="006221F6">
          <w:pPr>
            <w:pStyle w:val="ListParagraph"/>
            <w:numPr>
              <w:ilvl w:val="0"/>
              <w:numId w:val="15"/>
            </w:numPr>
            <w:pBdr>
              <w:top w:val="nil"/>
              <w:left w:val="nil"/>
              <w:bottom w:val="nil"/>
              <w:right w:val="nil"/>
              <w:between w:val="nil"/>
            </w:pBdr>
            <w:spacing w:before="120" w:after="120"/>
            <w:rPr>
              <w:ins w:id="4" w:author="Luu, Andy" w:date="2024-05-28T16:48:00Z"/>
            </w:rPr>
          </w:pPr>
          <w:r>
            <w:t xml:space="preserve"> May 1</w:t>
          </w:r>
          <w:r w:rsidR="00CD4FE1">
            <w:t>0</w:t>
          </w:r>
          <w:r w:rsidRPr="00CD4FE1">
            <w:rPr>
              <w:vertAlign w:val="superscript"/>
            </w:rPr>
            <w:t>th</w:t>
          </w:r>
          <w:r>
            <w:t>, 2024</w:t>
          </w:r>
        </w:p>
        <w:p w14:paraId="5FE85E87" w14:textId="34F96AA9" w:rsidR="008F2EEB" w:rsidRDefault="008F2EEB" w:rsidP="006221F6">
          <w:pPr>
            <w:pStyle w:val="ListParagraph"/>
            <w:numPr>
              <w:ilvl w:val="0"/>
              <w:numId w:val="15"/>
            </w:numPr>
            <w:pBdr>
              <w:top w:val="nil"/>
              <w:left w:val="nil"/>
              <w:bottom w:val="nil"/>
              <w:right w:val="nil"/>
              <w:between w:val="nil"/>
            </w:pBdr>
            <w:spacing w:before="120" w:after="120"/>
          </w:pPr>
          <w:ins w:id="5" w:author="Luu, Andy" w:date="2024-05-28T16:48:00Z">
            <w:r>
              <w:t xml:space="preserve">May </w:t>
            </w:r>
            <w:r w:rsidR="008B7FDE">
              <w:t>28</w:t>
            </w:r>
            <w:r w:rsidRPr="00CD4FE1">
              <w:rPr>
                <w:vertAlign w:val="superscript"/>
              </w:rPr>
              <w:t>th</w:t>
            </w:r>
            <w:r>
              <w:t>, 2024</w:t>
            </w:r>
          </w:ins>
        </w:p>
      </w:sdtContent>
    </w:sdt>
    <w:p w14:paraId="6BFF3808" w14:textId="77777777" w:rsidR="00A54C24" w:rsidRDefault="00A54C24">
      <w:pPr>
        <w:pBdr>
          <w:top w:val="nil"/>
          <w:left w:val="nil"/>
          <w:bottom w:val="nil"/>
          <w:right w:val="nil"/>
          <w:between w:val="nil"/>
        </w:pBdr>
        <w:spacing w:before="120" w:after="120"/>
        <w:ind w:firstLine="720"/>
      </w:pPr>
    </w:p>
    <w:sdt>
      <w:sdtPr>
        <w:rPr>
          <w:rFonts w:ascii="Times New Roman" w:eastAsia="Times New Roman" w:hAnsi="Times New Roman" w:cs="Times New Roman"/>
          <w:b/>
          <w:color w:val="000000"/>
          <w:sz w:val="28"/>
          <w:szCs w:val="28"/>
        </w:rPr>
        <w:id w:val="565533390"/>
        <w:lock w:val="sdtContentLocked"/>
        <w:placeholder>
          <w:docPart w:val="DefaultPlaceholder_-1854013440"/>
        </w:placeholder>
      </w:sdtPr>
      <w:sdtEndPr>
        <w:rPr>
          <w:b w:val="0"/>
          <w:sz w:val="24"/>
          <w:szCs w:val="24"/>
        </w:rPr>
      </w:sdtEndPr>
      <w:sdtContent>
        <w:p w14:paraId="39158B09" w14:textId="77777777" w:rsidR="00A54C24" w:rsidRDefault="00ED7E7A">
          <w:pPr>
            <w:pBdr>
              <w:top w:val="nil"/>
              <w:left w:val="nil"/>
              <w:bottom w:val="nil"/>
              <w:right w:val="nil"/>
              <w:between w:val="nil"/>
            </w:pBdr>
            <w:spacing w:before="120" w:after="1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REVISION HISTORY: </w:t>
          </w:r>
        </w:p>
        <w:p w14:paraId="0A83A320" w14:textId="77777777" w:rsidR="00A54C24" w:rsidRDefault="00ED7E7A">
          <w:pPr>
            <w:pBdr>
              <w:top w:val="nil"/>
              <w:left w:val="nil"/>
              <w:bottom w:val="nil"/>
              <w:right w:val="nil"/>
              <w:between w:val="nil"/>
            </w:pBdr>
            <w:ind w:firstLine="720"/>
            <w:rPr>
              <w:rFonts w:ascii="Times New Roman" w:eastAsia="Times New Roman" w:hAnsi="Times New Roman" w:cs="Times New Roman"/>
              <w:color w:val="000000"/>
            </w:rPr>
          </w:pPr>
          <w:r>
            <w:rPr>
              <w:rFonts w:ascii="Times New Roman" w:eastAsia="Times New Roman" w:hAnsi="Times New Roman" w:cs="Times New Roman"/>
              <w:color w:val="000000"/>
            </w:rPr>
            <w:t>Use this table to keep track of changes.</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Add more rows as needed.</w:t>
          </w:r>
        </w:p>
      </w:sdtContent>
    </w:sdt>
    <w:p w14:paraId="7715C7B5" w14:textId="77777777" w:rsidR="00A54C24" w:rsidRDefault="00A54C24"/>
    <w:tbl>
      <w:tblPr>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103"/>
        <w:gridCol w:w="1797"/>
        <w:gridCol w:w="4668"/>
        <w:gridCol w:w="1288"/>
      </w:tblGrid>
      <w:tr w:rsidR="00A54C24" w14:paraId="67085E5D" w14:textId="77777777" w:rsidTr="00A0230F">
        <w:tc>
          <w:tcPr>
            <w:tcW w:w="1103" w:type="dxa"/>
          </w:tcPr>
          <w:sdt>
            <w:sdtPr>
              <w:rPr>
                <w:rFonts w:ascii="Times New Roman" w:eastAsia="Times New Roman" w:hAnsi="Times New Roman" w:cs="Times New Roman"/>
                <w:b/>
              </w:rPr>
              <w:id w:val="-509139749"/>
              <w:lock w:val="sdtContentLocked"/>
              <w:placeholder>
                <w:docPart w:val="DefaultPlaceholder_-1854013440"/>
              </w:placeholder>
            </w:sdtPr>
            <w:sdtContent>
              <w:p w14:paraId="199B56BA" w14:textId="77777777" w:rsidR="00A54C24" w:rsidRDefault="00ED7E7A">
                <w:pPr>
                  <w:ind w:right="-120"/>
                  <w:jc w:val="center"/>
                </w:pPr>
                <w:r>
                  <w:rPr>
                    <w:rFonts w:ascii="Times New Roman" w:eastAsia="Times New Roman" w:hAnsi="Times New Roman" w:cs="Times New Roman"/>
                    <w:b/>
                  </w:rPr>
                  <w:t>Revision #</w:t>
                </w:r>
              </w:p>
            </w:sdtContent>
          </w:sdt>
        </w:tc>
        <w:tc>
          <w:tcPr>
            <w:tcW w:w="1797" w:type="dxa"/>
          </w:tcPr>
          <w:sdt>
            <w:sdtPr>
              <w:rPr>
                <w:rFonts w:ascii="Times New Roman" w:eastAsia="Times New Roman" w:hAnsi="Times New Roman" w:cs="Times New Roman"/>
                <w:b/>
              </w:rPr>
              <w:id w:val="1078796456"/>
              <w:lock w:val="sdtContentLocked"/>
              <w:placeholder>
                <w:docPart w:val="DefaultPlaceholder_-1854013440"/>
              </w:placeholder>
            </w:sdtPr>
            <w:sdtContent>
              <w:p w14:paraId="775AEDAA" w14:textId="77777777" w:rsidR="00A54C24" w:rsidRDefault="00ED7E7A">
                <w:pPr>
                  <w:ind w:right="-120"/>
                </w:pPr>
                <w:r>
                  <w:rPr>
                    <w:rFonts w:ascii="Times New Roman" w:eastAsia="Times New Roman" w:hAnsi="Times New Roman" w:cs="Times New Roman"/>
                    <w:b/>
                  </w:rPr>
                  <w:t>Version Date</w:t>
                </w:r>
              </w:p>
            </w:sdtContent>
          </w:sdt>
        </w:tc>
        <w:tc>
          <w:tcPr>
            <w:tcW w:w="4668" w:type="dxa"/>
          </w:tcPr>
          <w:sdt>
            <w:sdtPr>
              <w:rPr>
                <w:rFonts w:ascii="Times New Roman" w:eastAsia="Times New Roman" w:hAnsi="Times New Roman" w:cs="Times New Roman"/>
                <w:b/>
              </w:rPr>
              <w:id w:val="647089248"/>
              <w:lock w:val="sdtContentLocked"/>
              <w:placeholder>
                <w:docPart w:val="DefaultPlaceholder_-1854013440"/>
              </w:placeholder>
            </w:sdtPr>
            <w:sdtContent>
              <w:p w14:paraId="765C99A0" w14:textId="77777777" w:rsidR="00A54C24" w:rsidRDefault="00ED7E7A">
                <w:r>
                  <w:rPr>
                    <w:rFonts w:ascii="Times New Roman" w:eastAsia="Times New Roman" w:hAnsi="Times New Roman" w:cs="Times New Roman"/>
                    <w:b/>
                  </w:rPr>
                  <w:t xml:space="preserve">Brief Summary of Changes </w:t>
                </w:r>
                <w:r>
                  <w:rPr>
                    <w:rFonts w:ascii="Times New Roman" w:eastAsia="Times New Roman" w:hAnsi="Times New Roman" w:cs="Times New Roman"/>
                    <w:b/>
                  </w:rPr>
                  <w:br/>
                  <w:t>(i.e., the different sections)</w:t>
                </w:r>
              </w:p>
            </w:sdtContent>
          </w:sdt>
        </w:tc>
        <w:tc>
          <w:tcPr>
            <w:tcW w:w="1288" w:type="dxa"/>
          </w:tcPr>
          <w:sdt>
            <w:sdtPr>
              <w:rPr>
                <w:rFonts w:ascii="Times New Roman" w:eastAsia="Times New Roman" w:hAnsi="Times New Roman" w:cs="Times New Roman"/>
                <w:b/>
              </w:rPr>
              <w:id w:val="-222304740"/>
              <w:lock w:val="sdtContentLocked"/>
              <w:placeholder>
                <w:docPart w:val="DefaultPlaceholder_-1854013440"/>
              </w:placeholder>
            </w:sdtPr>
            <w:sdtContent>
              <w:p w14:paraId="597E8D87" w14:textId="77777777" w:rsidR="00A54C24" w:rsidRDefault="00ED7E7A">
                <w:r>
                  <w:rPr>
                    <w:rFonts w:ascii="Times New Roman" w:eastAsia="Times New Roman" w:hAnsi="Times New Roman" w:cs="Times New Roman"/>
                    <w:b/>
                  </w:rPr>
                  <w:t>Consent Change?</w:t>
                </w:r>
              </w:p>
            </w:sdtContent>
          </w:sdt>
        </w:tc>
      </w:tr>
      <w:tr w:rsidR="00A54C24" w14:paraId="62BB86B9" w14:textId="77777777" w:rsidTr="00A0230F">
        <w:tc>
          <w:tcPr>
            <w:tcW w:w="1103" w:type="dxa"/>
          </w:tcPr>
          <w:p w14:paraId="47190C52" w14:textId="6836A17B" w:rsidR="00A54C24" w:rsidRDefault="008B7FDE">
            <w:ins w:id="6" w:author="Luu, Andy" w:date="2024-05-28T16:48:00Z">
              <w:r>
                <w:t>2.0</w:t>
              </w:r>
            </w:ins>
          </w:p>
        </w:tc>
        <w:tc>
          <w:tcPr>
            <w:tcW w:w="1797" w:type="dxa"/>
          </w:tcPr>
          <w:p w14:paraId="26FA8D44" w14:textId="0582DA34" w:rsidR="00A54C24" w:rsidRDefault="008B7FDE">
            <w:ins w:id="7" w:author="Luu, Andy" w:date="2024-05-28T16:48:00Z">
              <w:r>
                <w:t>May 28</w:t>
              </w:r>
              <w:r w:rsidRPr="008B7FDE">
                <w:rPr>
                  <w:vertAlign w:val="superscript"/>
                  <w:rPrChange w:id="8" w:author="Luu, Andy" w:date="2024-05-28T16:48:00Z">
                    <w:rPr/>
                  </w:rPrChange>
                </w:rPr>
                <w:t>th</w:t>
              </w:r>
              <w:r>
                <w:t>, 2024</w:t>
              </w:r>
            </w:ins>
          </w:p>
        </w:tc>
        <w:tc>
          <w:tcPr>
            <w:tcW w:w="4668" w:type="dxa"/>
          </w:tcPr>
          <w:p w14:paraId="750A3D9F" w14:textId="50E8CD34" w:rsidR="00A54C24" w:rsidRDefault="008B7FDE">
            <w:ins w:id="9" w:author="Luu, Andy" w:date="2024-05-28T16:48:00Z">
              <w:r>
                <w:t>Added Collaborator from GMU</w:t>
              </w:r>
            </w:ins>
          </w:p>
        </w:tc>
        <w:tc>
          <w:tcPr>
            <w:tcW w:w="1288" w:type="dxa"/>
          </w:tcPr>
          <w:p w14:paraId="24EAE763" w14:textId="3DDE05BC" w:rsidR="00A54C24" w:rsidRDefault="00045E6B">
            <w:ins w:id="10" w:author="Luu, Andy" w:date="2024-05-28T16:49:00Z">
              <w:r>
                <w:t>Yes</w:t>
              </w:r>
            </w:ins>
          </w:p>
        </w:tc>
      </w:tr>
      <w:tr w:rsidR="00A54C24" w14:paraId="45AF82CA" w14:textId="77777777" w:rsidTr="00A0230F">
        <w:tc>
          <w:tcPr>
            <w:tcW w:w="1103" w:type="dxa"/>
          </w:tcPr>
          <w:p w14:paraId="4F2C452B" w14:textId="77777777" w:rsidR="00A54C24" w:rsidRDefault="00A54C24"/>
        </w:tc>
        <w:tc>
          <w:tcPr>
            <w:tcW w:w="1797" w:type="dxa"/>
          </w:tcPr>
          <w:p w14:paraId="706653EA" w14:textId="77777777" w:rsidR="00A54C24" w:rsidRDefault="00A54C24"/>
        </w:tc>
        <w:tc>
          <w:tcPr>
            <w:tcW w:w="4668" w:type="dxa"/>
          </w:tcPr>
          <w:p w14:paraId="20AE3B49" w14:textId="77777777" w:rsidR="00A54C24" w:rsidRDefault="00A54C24"/>
        </w:tc>
        <w:tc>
          <w:tcPr>
            <w:tcW w:w="1288" w:type="dxa"/>
          </w:tcPr>
          <w:p w14:paraId="57251BFC" w14:textId="77777777" w:rsidR="00A54C24" w:rsidRDefault="00A54C24"/>
        </w:tc>
      </w:tr>
      <w:tr w:rsidR="00A54C24" w14:paraId="121625B0" w14:textId="77777777" w:rsidTr="00A0230F">
        <w:tc>
          <w:tcPr>
            <w:tcW w:w="1103" w:type="dxa"/>
          </w:tcPr>
          <w:p w14:paraId="79395CF7" w14:textId="77777777" w:rsidR="00A54C24" w:rsidRDefault="00A54C24"/>
        </w:tc>
        <w:tc>
          <w:tcPr>
            <w:tcW w:w="1797" w:type="dxa"/>
          </w:tcPr>
          <w:p w14:paraId="28B06AEA" w14:textId="77777777" w:rsidR="00A54C24" w:rsidRDefault="00A54C24"/>
        </w:tc>
        <w:tc>
          <w:tcPr>
            <w:tcW w:w="4668" w:type="dxa"/>
          </w:tcPr>
          <w:p w14:paraId="13025E2A" w14:textId="77777777" w:rsidR="00A54C24" w:rsidRDefault="00A54C24"/>
        </w:tc>
        <w:tc>
          <w:tcPr>
            <w:tcW w:w="1288" w:type="dxa"/>
          </w:tcPr>
          <w:p w14:paraId="5CE32BDA" w14:textId="77777777" w:rsidR="00A54C24" w:rsidRDefault="00A54C24"/>
        </w:tc>
      </w:tr>
      <w:tr w:rsidR="00A54C24" w14:paraId="4C82F70A" w14:textId="77777777" w:rsidTr="00A0230F">
        <w:tc>
          <w:tcPr>
            <w:tcW w:w="1103" w:type="dxa"/>
          </w:tcPr>
          <w:p w14:paraId="76B07C18" w14:textId="77777777" w:rsidR="00A54C24" w:rsidRDefault="00A54C24"/>
        </w:tc>
        <w:tc>
          <w:tcPr>
            <w:tcW w:w="1797" w:type="dxa"/>
          </w:tcPr>
          <w:p w14:paraId="6B959688" w14:textId="77777777" w:rsidR="00A54C24" w:rsidRDefault="00A54C24"/>
        </w:tc>
        <w:tc>
          <w:tcPr>
            <w:tcW w:w="4668" w:type="dxa"/>
          </w:tcPr>
          <w:p w14:paraId="64BCDC4F" w14:textId="77777777" w:rsidR="00A54C24" w:rsidRDefault="00A54C24"/>
        </w:tc>
        <w:tc>
          <w:tcPr>
            <w:tcW w:w="1288" w:type="dxa"/>
          </w:tcPr>
          <w:p w14:paraId="3C5CBB1C" w14:textId="77777777" w:rsidR="00A54C24" w:rsidRDefault="00A54C24"/>
        </w:tc>
      </w:tr>
    </w:tbl>
    <w:p w14:paraId="574C1A9D" w14:textId="77777777" w:rsidR="00A54C24" w:rsidRDefault="00A54C24"/>
    <w:p w14:paraId="1DA5ED07" w14:textId="77777777" w:rsidR="00A54C24" w:rsidRDefault="00ED7E7A">
      <w:pPr>
        <w:rPr>
          <w:rFonts w:ascii="Cambria" w:eastAsia="Cambria" w:hAnsi="Cambria" w:cs="Cambria"/>
          <w:b/>
          <w:i/>
          <w:color w:val="365F91"/>
          <w:sz w:val="32"/>
          <w:szCs w:val="32"/>
        </w:rPr>
      </w:pPr>
      <w:r>
        <w:br w:type="page"/>
      </w:r>
      <w:r>
        <w:rPr>
          <w:rFonts w:ascii="Times New Roman" w:eastAsia="Times New Roman" w:hAnsi="Times New Roman" w:cs="Times New Roman"/>
          <w:b/>
          <w:color w:val="000000"/>
          <w:sz w:val="28"/>
          <w:szCs w:val="28"/>
        </w:rPr>
        <w:lastRenderedPageBreak/>
        <w:t>Table of Contents</w:t>
      </w:r>
    </w:p>
    <w:sdt>
      <w:sdtPr>
        <w:id w:val="2072071980"/>
        <w:docPartObj>
          <w:docPartGallery w:val="Table of Contents"/>
          <w:docPartUnique/>
        </w:docPartObj>
      </w:sdtPr>
      <w:sdtContent>
        <w:p w14:paraId="0182DFEB" w14:textId="77777777" w:rsidR="008B13DF" w:rsidRDefault="00ED7E7A">
          <w:pPr>
            <w:pStyle w:val="TOC1"/>
            <w:tabs>
              <w:tab w:val="left" w:pos="660"/>
              <w:tab w:val="right" w:pos="863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82686689" w:history="1">
            <w:r w:rsidR="008B13DF" w:rsidRPr="00551B85">
              <w:rPr>
                <w:rStyle w:val="Hyperlink"/>
                <w:noProof/>
              </w:rPr>
              <w:t>1.0</w:t>
            </w:r>
            <w:r w:rsidR="008B13DF">
              <w:rPr>
                <w:rFonts w:asciiTheme="minorHAnsi" w:eastAsiaTheme="minorEastAsia" w:hAnsiTheme="minorHAnsi" w:cstheme="minorBidi"/>
                <w:noProof/>
                <w:sz w:val="22"/>
                <w:szCs w:val="22"/>
              </w:rPr>
              <w:tab/>
            </w:r>
            <w:r w:rsidR="008B13DF" w:rsidRPr="00551B85">
              <w:rPr>
                <w:rStyle w:val="Hyperlink"/>
                <w:noProof/>
              </w:rPr>
              <w:t>Study Summary</w:t>
            </w:r>
            <w:r w:rsidR="008B13DF">
              <w:rPr>
                <w:noProof/>
                <w:webHidden/>
              </w:rPr>
              <w:tab/>
            </w:r>
            <w:r w:rsidR="008B13DF">
              <w:rPr>
                <w:noProof/>
                <w:webHidden/>
              </w:rPr>
              <w:fldChar w:fldCharType="begin"/>
            </w:r>
            <w:r w:rsidR="008B13DF">
              <w:rPr>
                <w:noProof/>
                <w:webHidden/>
              </w:rPr>
              <w:instrText xml:space="preserve"> PAGEREF _Toc82686689 \h </w:instrText>
            </w:r>
            <w:r w:rsidR="008B13DF">
              <w:rPr>
                <w:noProof/>
                <w:webHidden/>
              </w:rPr>
            </w:r>
            <w:r w:rsidR="008B13DF">
              <w:rPr>
                <w:noProof/>
                <w:webHidden/>
              </w:rPr>
              <w:fldChar w:fldCharType="separate"/>
            </w:r>
            <w:r w:rsidR="008B13DF">
              <w:rPr>
                <w:noProof/>
                <w:webHidden/>
              </w:rPr>
              <w:t>4</w:t>
            </w:r>
            <w:r w:rsidR="008B13DF">
              <w:rPr>
                <w:noProof/>
                <w:webHidden/>
              </w:rPr>
              <w:fldChar w:fldCharType="end"/>
            </w:r>
          </w:hyperlink>
        </w:p>
        <w:p w14:paraId="14D4DA98" w14:textId="77777777" w:rsidR="008B13DF" w:rsidRDefault="00000000">
          <w:pPr>
            <w:pStyle w:val="TOC1"/>
            <w:tabs>
              <w:tab w:val="left" w:pos="660"/>
              <w:tab w:val="right" w:pos="8630"/>
            </w:tabs>
            <w:rPr>
              <w:rFonts w:asciiTheme="minorHAnsi" w:eastAsiaTheme="minorEastAsia" w:hAnsiTheme="minorHAnsi" w:cstheme="minorBidi"/>
              <w:noProof/>
              <w:sz w:val="22"/>
              <w:szCs w:val="22"/>
            </w:rPr>
          </w:pPr>
          <w:hyperlink w:anchor="_Toc82686690" w:history="1">
            <w:r w:rsidR="008B13DF" w:rsidRPr="00551B85">
              <w:rPr>
                <w:rStyle w:val="Hyperlink"/>
                <w:noProof/>
              </w:rPr>
              <w:t>2.0</w:t>
            </w:r>
            <w:r w:rsidR="008B13DF">
              <w:rPr>
                <w:rFonts w:asciiTheme="minorHAnsi" w:eastAsiaTheme="minorEastAsia" w:hAnsiTheme="minorHAnsi" w:cstheme="minorBidi"/>
                <w:noProof/>
                <w:sz w:val="22"/>
                <w:szCs w:val="22"/>
              </w:rPr>
              <w:tab/>
            </w:r>
            <w:r w:rsidR="008B13DF" w:rsidRPr="00551B85">
              <w:rPr>
                <w:rStyle w:val="Hyperlink"/>
                <w:noProof/>
              </w:rPr>
              <w:t>Objectives</w:t>
            </w:r>
            <w:r w:rsidR="008B13DF">
              <w:rPr>
                <w:noProof/>
                <w:webHidden/>
              </w:rPr>
              <w:tab/>
            </w:r>
            <w:r w:rsidR="008B13DF">
              <w:rPr>
                <w:noProof/>
                <w:webHidden/>
              </w:rPr>
              <w:fldChar w:fldCharType="begin"/>
            </w:r>
            <w:r w:rsidR="008B13DF">
              <w:rPr>
                <w:noProof/>
                <w:webHidden/>
              </w:rPr>
              <w:instrText xml:space="preserve"> PAGEREF _Toc82686690 \h </w:instrText>
            </w:r>
            <w:r w:rsidR="008B13DF">
              <w:rPr>
                <w:noProof/>
                <w:webHidden/>
              </w:rPr>
            </w:r>
            <w:r w:rsidR="008B13DF">
              <w:rPr>
                <w:noProof/>
                <w:webHidden/>
              </w:rPr>
              <w:fldChar w:fldCharType="separate"/>
            </w:r>
            <w:r w:rsidR="008B13DF">
              <w:rPr>
                <w:noProof/>
                <w:webHidden/>
              </w:rPr>
              <w:t>4</w:t>
            </w:r>
            <w:r w:rsidR="008B13DF">
              <w:rPr>
                <w:noProof/>
                <w:webHidden/>
              </w:rPr>
              <w:fldChar w:fldCharType="end"/>
            </w:r>
          </w:hyperlink>
        </w:p>
        <w:p w14:paraId="44D2B0BE" w14:textId="77777777" w:rsidR="008B13DF" w:rsidRDefault="00000000">
          <w:pPr>
            <w:pStyle w:val="TOC1"/>
            <w:tabs>
              <w:tab w:val="left" w:pos="660"/>
              <w:tab w:val="right" w:pos="8630"/>
            </w:tabs>
            <w:rPr>
              <w:rFonts w:asciiTheme="minorHAnsi" w:eastAsiaTheme="minorEastAsia" w:hAnsiTheme="minorHAnsi" w:cstheme="minorBidi"/>
              <w:noProof/>
              <w:sz w:val="22"/>
              <w:szCs w:val="22"/>
            </w:rPr>
          </w:pPr>
          <w:hyperlink w:anchor="_Toc82686691" w:history="1">
            <w:r w:rsidR="008B13DF" w:rsidRPr="00551B85">
              <w:rPr>
                <w:rStyle w:val="Hyperlink"/>
                <w:noProof/>
              </w:rPr>
              <w:t>3.0</w:t>
            </w:r>
            <w:r w:rsidR="008B13DF">
              <w:rPr>
                <w:rFonts w:asciiTheme="minorHAnsi" w:eastAsiaTheme="minorEastAsia" w:hAnsiTheme="minorHAnsi" w:cstheme="minorBidi"/>
                <w:noProof/>
                <w:sz w:val="22"/>
                <w:szCs w:val="22"/>
              </w:rPr>
              <w:tab/>
            </w:r>
            <w:r w:rsidR="008B13DF" w:rsidRPr="00551B85">
              <w:rPr>
                <w:rStyle w:val="Hyperlink"/>
                <w:noProof/>
              </w:rPr>
              <w:t>Background</w:t>
            </w:r>
            <w:r w:rsidR="008B13DF">
              <w:rPr>
                <w:noProof/>
                <w:webHidden/>
              </w:rPr>
              <w:tab/>
            </w:r>
            <w:r w:rsidR="008B13DF">
              <w:rPr>
                <w:noProof/>
                <w:webHidden/>
              </w:rPr>
              <w:fldChar w:fldCharType="begin"/>
            </w:r>
            <w:r w:rsidR="008B13DF">
              <w:rPr>
                <w:noProof/>
                <w:webHidden/>
              </w:rPr>
              <w:instrText xml:space="preserve"> PAGEREF _Toc82686691 \h </w:instrText>
            </w:r>
            <w:r w:rsidR="008B13DF">
              <w:rPr>
                <w:noProof/>
                <w:webHidden/>
              </w:rPr>
            </w:r>
            <w:r w:rsidR="008B13DF">
              <w:rPr>
                <w:noProof/>
                <w:webHidden/>
              </w:rPr>
              <w:fldChar w:fldCharType="separate"/>
            </w:r>
            <w:r w:rsidR="008B13DF">
              <w:rPr>
                <w:noProof/>
                <w:webHidden/>
              </w:rPr>
              <w:t>4</w:t>
            </w:r>
            <w:r w:rsidR="008B13DF">
              <w:rPr>
                <w:noProof/>
                <w:webHidden/>
              </w:rPr>
              <w:fldChar w:fldCharType="end"/>
            </w:r>
          </w:hyperlink>
        </w:p>
        <w:p w14:paraId="61D33EDA" w14:textId="77777777" w:rsidR="008B13DF" w:rsidRDefault="00000000">
          <w:pPr>
            <w:pStyle w:val="TOC1"/>
            <w:tabs>
              <w:tab w:val="left" w:pos="660"/>
              <w:tab w:val="right" w:pos="8630"/>
            </w:tabs>
            <w:rPr>
              <w:rFonts w:asciiTheme="minorHAnsi" w:eastAsiaTheme="minorEastAsia" w:hAnsiTheme="minorHAnsi" w:cstheme="minorBidi"/>
              <w:noProof/>
              <w:sz w:val="22"/>
              <w:szCs w:val="22"/>
            </w:rPr>
          </w:pPr>
          <w:hyperlink w:anchor="_Toc82686692" w:history="1">
            <w:r w:rsidR="008B13DF" w:rsidRPr="00551B85">
              <w:rPr>
                <w:rStyle w:val="Hyperlink"/>
                <w:noProof/>
              </w:rPr>
              <w:t>4.0</w:t>
            </w:r>
            <w:r w:rsidR="008B13DF">
              <w:rPr>
                <w:rFonts w:asciiTheme="minorHAnsi" w:eastAsiaTheme="minorEastAsia" w:hAnsiTheme="minorHAnsi" w:cstheme="minorBidi"/>
                <w:noProof/>
                <w:sz w:val="22"/>
                <w:szCs w:val="22"/>
              </w:rPr>
              <w:tab/>
            </w:r>
            <w:r w:rsidR="008B13DF" w:rsidRPr="00551B85">
              <w:rPr>
                <w:rStyle w:val="Hyperlink"/>
                <w:noProof/>
              </w:rPr>
              <w:t>Statistical Analysis Plan</w:t>
            </w:r>
            <w:r w:rsidR="008B13DF">
              <w:rPr>
                <w:noProof/>
                <w:webHidden/>
              </w:rPr>
              <w:tab/>
            </w:r>
            <w:r w:rsidR="008B13DF">
              <w:rPr>
                <w:noProof/>
                <w:webHidden/>
              </w:rPr>
              <w:fldChar w:fldCharType="begin"/>
            </w:r>
            <w:r w:rsidR="008B13DF">
              <w:rPr>
                <w:noProof/>
                <w:webHidden/>
              </w:rPr>
              <w:instrText xml:space="preserve"> PAGEREF _Toc82686692 \h </w:instrText>
            </w:r>
            <w:r w:rsidR="008B13DF">
              <w:rPr>
                <w:noProof/>
                <w:webHidden/>
              </w:rPr>
            </w:r>
            <w:r w:rsidR="008B13DF">
              <w:rPr>
                <w:noProof/>
                <w:webHidden/>
              </w:rPr>
              <w:fldChar w:fldCharType="separate"/>
            </w:r>
            <w:r w:rsidR="008B13DF">
              <w:rPr>
                <w:noProof/>
                <w:webHidden/>
              </w:rPr>
              <w:t>4</w:t>
            </w:r>
            <w:r w:rsidR="008B13DF">
              <w:rPr>
                <w:noProof/>
                <w:webHidden/>
              </w:rPr>
              <w:fldChar w:fldCharType="end"/>
            </w:r>
          </w:hyperlink>
        </w:p>
        <w:p w14:paraId="001F20D8" w14:textId="77777777" w:rsidR="008B13DF" w:rsidRDefault="00000000">
          <w:pPr>
            <w:pStyle w:val="TOC1"/>
            <w:tabs>
              <w:tab w:val="left" w:pos="660"/>
              <w:tab w:val="right" w:pos="8630"/>
            </w:tabs>
            <w:rPr>
              <w:rFonts w:asciiTheme="minorHAnsi" w:eastAsiaTheme="minorEastAsia" w:hAnsiTheme="minorHAnsi" w:cstheme="minorBidi"/>
              <w:noProof/>
              <w:sz w:val="22"/>
              <w:szCs w:val="22"/>
            </w:rPr>
          </w:pPr>
          <w:hyperlink w:anchor="_Toc82686693" w:history="1">
            <w:r w:rsidR="008B13DF" w:rsidRPr="00551B85">
              <w:rPr>
                <w:rStyle w:val="Hyperlink"/>
                <w:noProof/>
              </w:rPr>
              <w:t>5.0</w:t>
            </w:r>
            <w:r w:rsidR="008B13DF">
              <w:rPr>
                <w:rFonts w:asciiTheme="minorHAnsi" w:eastAsiaTheme="minorEastAsia" w:hAnsiTheme="minorHAnsi" w:cstheme="minorBidi"/>
                <w:noProof/>
                <w:sz w:val="22"/>
                <w:szCs w:val="22"/>
              </w:rPr>
              <w:tab/>
            </w:r>
            <w:r w:rsidR="008B13DF" w:rsidRPr="00551B85">
              <w:rPr>
                <w:rStyle w:val="Hyperlink"/>
                <w:noProof/>
              </w:rPr>
              <w:t xml:space="preserve">Procedures Involved     </w:t>
            </w:r>
            <w:r w:rsidR="008B13DF">
              <w:rPr>
                <w:noProof/>
                <w:webHidden/>
              </w:rPr>
              <w:tab/>
            </w:r>
            <w:r w:rsidR="008B13DF">
              <w:rPr>
                <w:noProof/>
                <w:webHidden/>
              </w:rPr>
              <w:fldChar w:fldCharType="begin"/>
            </w:r>
            <w:r w:rsidR="008B13DF">
              <w:rPr>
                <w:noProof/>
                <w:webHidden/>
              </w:rPr>
              <w:instrText xml:space="preserve"> PAGEREF _Toc82686693 \h </w:instrText>
            </w:r>
            <w:r w:rsidR="008B13DF">
              <w:rPr>
                <w:noProof/>
                <w:webHidden/>
              </w:rPr>
            </w:r>
            <w:r w:rsidR="008B13DF">
              <w:rPr>
                <w:noProof/>
                <w:webHidden/>
              </w:rPr>
              <w:fldChar w:fldCharType="separate"/>
            </w:r>
            <w:r w:rsidR="008B13DF">
              <w:rPr>
                <w:noProof/>
                <w:webHidden/>
              </w:rPr>
              <w:t>5</w:t>
            </w:r>
            <w:r w:rsidR="008B13DF">
              <w:rPr>
                <w:noProof/>
                <w:webHidden/>
              </w:rPr>
              <w:fldChar w:fldCharType="end"/>
            </w:r>
          </w:hyperlink>
        </w:p>
        <w:p w14:paraId="453BA44F" w14:textId="77777777" w:rsidR="008B13DF" w:rsidRDefault="00000000">
          <w:pPr>
            <w:pStyle w:val="TOC1"/>
            <w:tabs>
              <w:tab w:val="left" w:pos="660"/>
              <w:tab w:val="right" w:pos="8630"/>
            </w:tabs>
            <w:rPr>
              <w:rFonts w:asciiTheme="minorHAnsi" w:eastAsiaTheme="minorEastAsia" w:hAnsiTheme="minorHAnsi" w:cstheme="minorBidi"/>
              <w:noProof/>
              <w:sz w:val="22"/>
              <w:szCs w:val="22"/>
            </w:rPr>
          </w:pPr>
          <w:hyperlink w:anchor="_Toc82686694" w:history="1">
            <w:r w:rsidR="008B13DF" w:rsidRPr="00551B85">
              <w:rPr>
                <w:rStyle w:val="Hyperlink"/>
                <w:noProof/>
              </w:rPr>
              <w:t>6.0</w:t>
            </w:r>
            <w:r w:rsidR="008B13DF">
              <w:rPr>
                <w:rFonts w:asciiTheme="minorHAnsi" w:eastAsiaTheme="minorEastAsia" w:hAnsiTheme="minorHAnsi" w:cstheme="minorBidi"/>
                <w:noProof/>
                <w:sz w:val="22"/>
                <w:szCs w:val="22"/>
              </w:rPr>
              <w:tab/>
            </w:r>
            <w:r w:rsidR="008B13DF" w:rsidRPr="00551B85">
              <w:rPr>
                <w:rStyle w:val="Hyperlink"/>
                <w:noProof/>
              </w:rPr>
              <w:t xml:space="preserve">Participant Population     </w:t>
            </w:r>
            <w:r w:rsidR="008B13DF">
              <w:rPr>
                <w:noProof/>
                <w:webHidden/>
              </w:rPr>
              <w:tab/>
            </w:r>
            <w:r w:rsidR="008B13DF">
              <w:rPr>
                <w:noProof/>
                <w:webHidden/>
              </w:rPr>
              <w:fldChar w:fldCharType="begin"/>
            </w:r>
            <w:r w:rsidR="008B13DF">
              <w:rPr>
                <w:noProof/>
                <w:webHidden/>
              </w:rPr>
              <w:instrText xml:space="preserve"> PAGEREF _Toc82686694 \h </w:instrText>
            </w:r>
            <w:r w:rsidR="008B13DF">
              <w:rPr>
                <w:noProof/>
                <w:webHidden/>
              </w:rPr>
            </w:r>
            <w:r w:rsidR="008B13DF">
              <w:rPr>
                <w:noProof/>
                <w:webHidden/>
              </w:rPr>
              <w:fldChar w:fldCharType="separate"/>
            </w:r>
            <w:r w:rsidR="008B13DF">
              <w:rPr>
                <w:noProof/>
                <w:webHidden/>
              </w:rPr>
              <w:t>7</w:t>
            </w:r>
            <w:r w:rsidR="008B13DF">
              <w:rPr>
                <w:noProof/>
                <w:webHidden/>
              </w:rPr>
              <w:fldChar w:fldCharType="end"/>
            </w:r>
          </w:hyperlink>
        </w:p>
        <w:p w14:paraId="1C1B3A21" w14:textId="77777777" w:rsidR="008B13DF" w:rsidRDefault="00000000">
          <w:pPr>
            <w:pStyle w:val="TOC1"/>
            <w:tabs>
              <w:tab w:val="left" w:pos="660"/>
              <w:tab w:val="right" w:pos="8630"/>
            </w:tabs>
            <w:rPr>
              <w:rFonts w:asciiTheme="minorHAnsi" w:eastAsiaTheme="minorEastAsia" w:hAnsiTheme="minorHAnsi" w:cstheme="minorBidi"/>
              <w:noProof/>
              <w:sz w:val="22"/>
              <w:szCs w:val="22"/>
            </w:rPr>
          </w:pPr>
          <w:hyperlink w:anchor="_Toc82686695" w:history="1">
            <w:r w:rsidR="008B13DF" w:rsidRPr="00551B85">
              <w:rPr>
                <w:rStyle w:val="Hyperlink"/>
                <w:noProof/>
              </w:rPr>
              <w:t>7.0</w:t>
            </w:r>
            <w:r w:rsidR="008B13DF">
              <w:rPr>
                <w:rFonts w:asciiTheme="minorHAnsi" w:eastAsiaTheme="minorEastAsia" w:hAnsiTheme="minorHAnsi" w:cstheme="minorBidi"/>
                <w:noProof/>
                <w:sz w:val="22"/>
                <w:szCs w:val="22"/>
              </w:rPr>
              <w:tab/>
            </w:r>
            <w:r w:rsidR="008B13DF" w:rsidRPr="00551B85">
              <w:rPr>
                <w:rStyle w:val="Hyperlink"/>
                <w:noProof/>
              </w:rPr>
              <w:t>Recruitment Methods</w:t>
            </w:r>
            <w:r w:rsidR="008B13DF">
              <w:rPr>
                <w:noProof/>
                <w:webHidden/>
              </w:rPr>
              <w:tab/>
            </w:r>
            <w:r w:rsidR="008B13DF">
              <w:rPr>
                <w:noProof/>
                <w:webHidden/>
              </w:rPr>
              <w:fldChar w:fldCharType="begin"/>
            </w:r>
            <w:r w:rsidR="008B13DF">
              <w:rPr>
                <w:noProof/>
                <w:webHidden/>
              </w:rPr>
              <w:instrText xml:space="preserve"> PAGEREF _Toc82686695 \h </w:instrText>
            </w:r>
            <w:r w:rsidR="008B13DF">
              <w:rPr>
                <w:noProof/>
                <w:webHidden/>
              </w:rPr>
            </w:r>
            <w:r w:rsidR="008B13DF">
              <w:rPr>
                <w:noProof/>
                <w:webHidden/>
              </w:rPr>
              <w:fldChar w:fldCharType="separate"/>
            </w:r>
            <w:r w:rsidR="008B13DF">
              <w:rPr>
                <w:noProof/>
                <w:webHidden/>
              </w:rPr>
              <w:t>8</w:t>
            </w:r>
            <w:r w:rsidR="008B13DF">
              <w:rPr>
                <w:noProof/>
                <w:webHidden/>
              </w:rPr>
              <w:fldChar w:fldCharType="end"/>
            </w:r>
          </w:hyperlink>
        </w:p>
        <w:p w14:paraId="5B91B42A" w14:textId="77777777" w:rsidR="008B13DF" w:rsidRDefault="00000000">
          <w:pPr>
            <w:pStyle w:val="TOC1"/>
            <w:tabs>
              <w:tab w:val="left" w:pos="660"/>
              <w:tab w:val="right" w:pos="8630"/>
            </w:tabs>
            <w:rPr>
              <w:rFonts w:asciiTheme="minorHAnsi" w:eastAsiaTheme="minorEastAsia" w:hAnsiTheme="minorHAnsi" w:cstheme="minorBidi"/>
              <w:noProof/>
              <w:sz w:val="22"/>
              <w:szCs w:val="22"/>
            </w:rPr>
          </w:pPr>
          <w:hyperlink w:anchor="_Toc82686696" w:history="1">
            <w:r w:rsidR="008B13DF" w:rsidRPr="00551B85">
              <w:rPr>
                <w:rStyle w:val="Hyperlink"/>
                <w:noProof/>
              </w:rPr>
              <w:t>8.0</w:t>
            </w:r>
            <w:r w:rsidR="008B13DF">
              <w:rPr>
                <w:rFonts w:asciiTheme="minorHAnsi" w:eastAsiaTheme="minorEastAsia" w:hAnsiTheme="minorHAnsi" w:cstheme="minorBidi"/>
                <w:noProof/>
                <w:sz w:val="22"/>
                <w:szCs w:val="22"/>
              </w:rPr>
              <w:tab/>
            </w:r>
            <w:r w:rsidR="008B13DF" w:rsidRPr="00551B85">
              <w:rPr>
                <w:rStyle w:val="Hyperlink"/>
                <w:noProof/>
              </w:rPr>
              <w:t>Risks to Participants</w:t>
            </w:r>
            <w:r w:rsidR="008B13DF">
              <w:rPr>
                <w:noProof/>
                <w:webHidden/>
              </w:rPr>
              <w:tab/>
            </w:r>
            <w:r w:rsidR="008B13DF">
              <w:rPr>
                <w:noProof/>
                <w:webHidden/>
              </w:rPr>
              <w:fldChar w:fldCharType="begin"/>
            </w:r>
            <w:r w:rsidR="008B13DF">
              <w:rPr>
                <w:noProof/>
                <w:webHidden/>
              </w:rPr>
              <w:instrText xml:space="preserve"> PAGEREF _Toc82686696 \h </w:instrText>
            </w:r>
            <w:r w:rsidR="008B13DF">
              <w:rPr>
                <w:noProof/>
                <w:webHidden/>
              </w:rPr>
            </w:r>
            <w:r w:rsidR="008B13DF">
              <w:rPr>
                <w:noProof/>
                <w:webHidden/>
              </w:rPr>
              <w:fldChar w:fldCharType="separate"/>
            </w:r>
            <w:r w:rsidR="008B13DF">
              <w:rPr>
                <w:noProof/>
                <w:webHidden/>
              </w:rPr>
              <w:t>9</w:t>
            </w:r>
            <w:r w:rsidR="008B13DF">
              <w:rPr>
                <w:noProof/>
                <w:webHidden/>
              </w:rPr>
              <w:fldChar w:fldCharType="end"/>
            </w:r>
          </w:hyperlink>
        </w:p>
        <w:p w14:paraId="7FB9A797" w14:textId="77777777" w:rsidR="008B13DF" w:rsidRDefault="00000000">
          <w:pPr>
            <w:pStyle w:val="TOC1"/>
            <w:tabs>
              <w:tab w:val="left" w:pos="660"/>
              <w:tab w:val="right" w:pos="8630"/>
            </w:tabs>
            <w:rPr>
              <w:rFonts w:asciiTheme="minorHAnsi" w:eastAsiaTheme="minorEastAsia" w:hAnsiTheme="minorHAnsi" w:cstheme="minorBidi"/>
              <w:noProof/>
              <w:sz w:val="22"/>
              <w:szCs w:val="22"/>
            </w:rPr>
          </w:pPr>
          <w:hyperlink w:anchor="_Toc82686697" w:history="1">
            <w:r w:rsidR="008B13DF" w:rsidRPr="00551B85">
              <w:rPr>
                <w:rStyle w:val="Hyperlink"/>
                <w:noProof/>
              </w:rPr>
              <w:t>9.0</w:t>
            </w:r>
            <w:r w:rsidR="008B13DF">
              <w:rPr>
                <w:rFonts w:asciiTheme="minorHAnsi" w:eastAsiaTheme="minorEastAsia" w:hAnsiTheme="minorHAnsi" w:cstheme="minorBidi"/>
                <w:noProof/>
                <w:sz w:val="22"/>
                <w:szCs w:val="22"/>
              </w:rPr>
              <w:tab/>
            </w:r>
            <w:r w:rsidR="008B13DF" w:rsidRPr="00551B85">
              <w:rPr>
                <w:rStyle w:val="Hyperlink"/>
                <w:noProof/>
              </w:rPr>
              <w:t>Potential Benefits to Participants</w:t>
            </w:r>
            <w:r w:rsidR="008B13DF">
              <w:rPr>
                <w:noProof/>
                <w:webHidden/>
              </w:rPr>
              <w:tab/>
            </w:r>
            <w:r w:rsidR="008B13DF">
              <w:rPr>
                <w:noProof/>
                <w:webHidden/>
              </w:rPr>
              <w:fldChar w:fldCharType="begin"/>
            </w:r>
            <w:r w:rsidR="008B13DF">
              <w:rPr>
                <w:noProof/>
                <w:webHidden/>
              </w:rPr>
              <w:instrText xml:space="preserve"> PAGEREF _Toc82686697 \h </w:instrText>
            </w:r>
            <w:r w:rsidR="008B13DF">
              <w:rPr>
                <w:noProof/>
                <w:webHidden/>
              </w:rPr>
            </w:r>
            <w:r w:rsidR="008B13DF">
              <w:rPr>
                <w:noProof/>
                <w:webHidden/>
              </w:rPr>
              <w:fldChar w:fldCharType="separate"/>
            </w:r>
            <w:r w:rsidR="008B13DF">
              <w:rPr>
                <w:noProof/>
                <w:webHidden/>
              </w:rPr>
              <w:t>9</w:t>
            </w:r>
            <w:r w:rsidR="008B13DF">
              <w:rPr>
                <w:noProof/>
                <w:webHidden/>
              </w:rPr>
              <w:fldChar w:fldCharType="end"/>
            </w:r>
          </w:hyperlink>
        </w:p>
        <w:p w14:paraId="105F411F" w14:textId="77777777" w:rsidR="008B13DF" w:rsidRDefault="00000000">
          <w:pPr>
            <w:pStyle w:val="TOC1"/>
            <w:tabs>
              <w:tab w:val="left" w:pos="660"/>
              <w:tab w:val="right" w:pos="8630"/>
            </w:tabs>
            <w:rPr>
              <w:rFonts w:asciiTheme="minorHAnsi" w:eastAsiaTheme="minorEastAsia" w:hAnsiTheme="minorHAnsi" w:cstheme="minorBidi"/>
              <w:noProof/>
              <w:sz w:val="22"/>
              <w:szCs w:val="22"/>
            </w:rPr>
          </w:pPr>
          <w:hyperlink w:anchor="_Toc82686698" w:history="1">
            <w:r w:rsidR="008B13DF" w:rsidRPr="00551B85">
              <w:rPr>
                <w:rStyle w:val="Hyperlink"/>
                <w:noProof/>
              </w:rPr>
              <w:t>10.0</w:t>
            </w:r>
            <w:r w:rsidR="008B13DF">
              <w:rPr>
                <w:rFonts w:asciiTheme="minorHAnsi" w:eastAsiaTheme="minorEastAsia" w:hAnsiTheme="minorHAnsi" w:cstheme="minorBidi"/>
                <w:noProof/>
                <w:sz w:val="22"/>
                <w:szCs w:val="22"/>
              </w:rPr>
              <w:tab/>
            </w:r>
            <w:r w:rsidR="008B13DF" w:rsidRPr="00551B85">
              <w:rPr>
                <w:rStyle w:val="Hyperlink"/>
                <w:noProof/>
              </w:rPr>
              <w:t>Data Management and Confidentiality</w:t>
            </w:r>
            <w:r w:rsidR="008B13DF">
              <w:rPr>
                <w:noProof/>
                <w:webHidden/>
              </w:rPr>
              <w:tab/>
            </w:r>
            <w:r w:rsidR="008B13DF">
              <w:rPr>
                <w:noProof/>
                <w:webHidden/>
              </w:rPr>
              <w:fldChar w:fldCharType="begin"/>
            </w:r>
            <w:r w:rsidR="008B13DF">
              <w:rPr>
                <w:noProof/>
                <w:webHidden/>
              </w:rPr>
              <w:instrText xml:space="preserve"> PAGEREF _Toc82686698 \h </w:instrText>
            </w:r>
            <w:r w:rsidR="008B13DF">
              <w:rPr>
                <w:noProof/>
                <w:webHidden/>
              </w:rPr>
            </w:r>
            <w:r w:rsidR="008B13DF">
              <w:rPr>
                <w:noProof/>
                <w:webHidden/>
              </w:rPr>
              <w:fldChar w:fldCharType="separate"/>
            </w:r>
            <w:r w:rsidR="008B13DF">
              <w:rPr>
                <w:noProof/>
                <w:webHidden/>
              </w:rPr>
              <w:t>10</w:t>
            </w:r>
            <w:r w:rsidR="008B13DF">
              <w:rPr>
                <w:noProof/>
                <w:webHidden/>
              </w:rPr>
              <w:fldChar w:fldCharType="end"/>
            </w:r>
          </w:hyperlink>
        </w:p>
        <w:p w14:paraId="31520014" w14:textId="77777777" w:rsidR="008B13DF" w:rsidRDefault="00000000">
          <w:pPr>
            <w:pStyle w:val="TOC1"/>
            <w:tabs>
              <w:tab w:val="left" w:pos="660"/>
              <w:tab w:val="right" w:pos="8630"/>
            </w:tabs>
            <w:rPr>
              <w:rFonts w:asciiTheme="minorHAnsi" w:eastAsiaTheme="minorEastAsia" w:hAnsiTheme="minorHAnsi" w:cstheme="minorBidi"/>
              <w:noProof/>
              <w:sz w:val="22"/>
              <w:szCs w:val="22"/>
            </w:rPr>
          </w:pPr>
          <w:hyperlink w:anchor="_Toc82686699" w:history="1">
            <w:r w:rsidR="008B13DF" w:rsidRPr="00551B85">
              <w:rPr>
                <w:rStyle w:val="Hyperlink"/>
                <w:noProof/>
              </w:rPr>
              <w:t>11.0</w:t>
            </w:r>
            <w:r w:rsidR="008B13DF">
              <w:rPr>
                <w:rFonts w:asciiTheme="minorHAnsi" w:eastAsiaTheme="minorEastAsia" w:hAnsiTheme="minorHAnsi" w:cstheme="minorBidi"/>
                <w:noProof/>
                <w:sz w:val="22"/>
                <w:szCs w:val="22"/>
              </w:rPr>
              <w:tab/>
            </w:r>
            <w:r w:rsidR="008B13DF" w:rsidRPr="00551B85">
              <w:rPr>
                <w:rStyle w:val="Hyperlink"/>
                <w:noProof/>
              </w:rPr>
              <w:t>Provisions to Protect the Privacy Interests of Participants</w:t>
            </w:r>
            <w:r w:rsidR="008B13DF">
              <w:rPr>
                <w:noProof/>
                <w:webHidden/>
              </w:rPr>
              <w:tab/>
            </w:r>
            <w:r w:rsidR="008B13DF">
              <w:rPr>
                <w:noProof/>
                <w:webHidden/>
              </w:rPr>
              <w:fldChar w:fldCharType="begin"/>
            </w:r>
            <w:r w:rsidR="008B13DF">
              <w:rPr>
                <w:noProof/>
                <w:webHidden/>
              </w:rPr>
              <w:instrText xml:space="preserve"> PAGEREF _Toc82686699 \h </w:instrText>
            </w:r>
            <w:r w:rsidR="008B13DF">
              <w:rPr>
                <w:noProof/>
                <w:webHidden/>
              </w:rPr>
            </w:r>
            <w:r w:rsidR="008B13DF">
              <w:rPr>
                <w:noProof/>
                <w:webHidden/>
              </w:rPr>
              <w:fldChar w:fldCharType="separate"/>
            </w:r>
            <w:r w:rsidR="008B13DF">
              <w:rPr>
                <w:noProof/>
                <w:webHidden/>
              </w:rPr>
              <w:t>11</w:t>
            </w:r>
            <w:r w:rsidR="008B13DF">
              <w:rPr>
                <w:noProof/>
                <w:webHidden/>
              </w:rPr>
              <w:fldChar w:fldCharType="end"/>
            </w:r>
          </w:hyperlink>
        </w:p>
        <w:p w14:paraId="31D9D37C" w14:textId="77777777" w:rsidR="008B13DF" w:rsidRDefault="00000000">
          <w:pPr>
            <w:pStyle w:val="TOC1"/>
            <w:tabs>
              <w:tab w:val="left" w:pos="660"/>
              <w:tab w:val="right" w:pos="8630"/>
            </w:tabs>
            <w:rPr>
              <w:rFonts w:asciiTheme="minorHAnsi" w:eastAsiaTheme="minorEastAsia" w:hAnsiTheme="minorHAnsi" w:cstheme="minorBidi"/>
              <w:noProof/>
              <w:sz w:val="22"/>
              <w:szCs w:val="22"/>
            </w:rPr>
          </w:pPr>
          <w:hyperlink w:anchor="_Toc82686700" w:history="1">
            <w:r w:rsidR="008B13DF" w:rsidRPr="00551B85">
              <w:rPr>
                <w:rStyle w:val="Hyperlink"/>
                <w:noProof/>
              </w:rPr>
              <w:t>12.0</w:t>
            </w:r>
            <w:r w:rsidR="008B13DF">
              <w:rPr>
                <w:rFonts w:asciiTheme="minorHAnsi" w:eastAsiaTheme="minorEastAsia" w:hAnsiTheme="minorHAnsi" w:cstheme="minorBidi"/>
                <w:noProof/>
                <w:sz w:val="22"/>
                <w:szCs w:val="22"/>
              </w:rPr>
              <w:tab/>
            </w:r>
            <w:r w:rsidR="008B13DF" w:rsidRPr="00551B85">
              <w:rPr>
                <w:rStyle w:val="Hyperlink"/>
                <w:noProof/>
              </w:rPr>
              <w:t>Consent Process</w:t>
            </w:r>
            <w:r w:rsidR="008B13DF">
              <w:rPr>
                <w:noProof/>
                <w:webHidden/>
              </w:rPr>
              <w:tab/>
            </w:r>
            <w:r w:rsidR="008B13DF">
              <w:rPr>
                <w:noProof/>
                <w:webHidden/>
              </w:rPr>
              <w:fldChar w:fldCharType="begin"/>
            </w:r>
            <w:r w:rsidR="008B13DF">
              <w:rPr>
                <w:noProof/>
                <w:webHidden/>
              </w:rPr>
              <w:instrText xml:space="preserve"> PAGEREF _Toc82686700 \h </w:instrText>
            </w:r>
            <w:r w:rsidR="008B13DF">
              <w:rPr>
                <w:noProof/>
                <w:webHidden/>
              </w:rPr>
            </w:r>
            <w:r w:rsidR="008B13DF">
              <w:rPr>
                <w:noProof/>
                <w:webHidden/>
              </w:rPr>
              <w:fldChar w:fldCharType="separate"/>
            </w:r>
            <w:r w:rsidR="008B13DF">
              <w:rPr>
                <w:noProof/>
                <w:webHidden/>
              </w:rPr>
              <w:t>12</w:t>
            </w:r>
            <w:r w:rsidR="008B13DF">
              <w:rPr>
                <w:noProof/>
                <w:webHidden/>
              </w:rPr>
              <w:fldChar w:fldCharType="end"/>
            </w:r>
          </w:hyperlink>
        </w:p>
        <w:p w14:paraId="0C931C2F" w14:textId="77777777" w:rsidR="00A54C24" w:rsidRDefault="00ED7E7A">
          <w:pPr>
            <w:tabs>
              <w:tab w:val="right" w:pos="8640"/>
            </w:tabs>
            <w:spacing w:before="200"/>
            <w:rPr>
              <w:color w:val="000000"/>
            </w:rPr>
          </w:pPr>
          <w:r>
            <w:fldChar w:fldCharType="end"/>
          </w:r>
        </w:p>
      </w:sdtContent>
    </w:sdt>
    <w:p w14:paraId="02ACEC47" w14:textId="77777777" w:rsidR="00A54C24" w:rsidRDefault="00ED7E7A">
      <w:pPr>
        <w:rPr>
          <w:rFonts w:ascii="Times New Roman" w:eastAsia="Times New Roman" w:hAnsi="Times New Roman" w:cs="Times New Roman"/>
          <w:b/>
          <w:sz w:val="28"/>
          <w:szCs w:val="28"/>
        </w:rPr>
      </w:pPr>
      <w:r>
        <w:br w:type="page"/>
      </w:r>
    </w:p>
    <w:bookmarkStart w:id="11" w:name="_Toc82686689" w:displacedByCustomXml="next"/>
    <w:sdt>
      <w:sdtPr>
        <w:id w:val="689025500"/>
        <w:lock w:val="sdtContentLocked"/>
        <w:placeholder>
          <w:docPart w:val="DefaultPlaceholder_-1854013440"/>
        </w:placeholder>
      </w:sdtPr>
      <w:sdtContent>
        <w:p w14:paraId="3EF111EC" w14:textId="77777777" w:rsidR="00A54C24" w:rsidRDefault="00ED7E7A">
          <w:pPr>
            <w:pStyle w:val="Heading1"/>
            <w:numPr>
              <w:ilvl w:val="0"/>
              <w:numId w:val="6"/>
            </w:numPr>
          </w:pPr>
          <w:r>
            <w:t>Study Summary</w:t>
          </w:r>
        </w:p>
      </w:sdtContent>
    </w:sdt>
    <w:bookmarkEnd w:id="11" w:displacedByCustomXml="prev"/>
    <w:p w14:paraId="41495212" w14:textId="77777777" w:rsidR="00A54C24" w:rsidRDefault="00A54C24"/>
    <w:tbl>
      <w:tblPr>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515"/>
        <w:gridCol w:w="6115"/>
      </w:tblGrid>
      <w:tr w:rsidR="00B84DE7" w14:paraId="4C27A4D2" w14:textId="77777777">
        <w:tc>
          <w:tcPr>
            <w:tcW w:w="2515" w:type="dxa"/>
          </w:tcPr>
          <w:sdt>
            <w:sdtPr>
              <w:rPr>
                <w:rFonts w:ascii="Times New Roman" w:eastAsia="Times New Roman" w:hAnsi="Times New Roman" w:cs="Times New Roman"/>
                <w:b/>
              </w:rPr>
              <w:id w:val="-1180041427"/>
              <w:lock w:val="sdtContentLocked"/>
              <w:placeholder>
                <w:docPart w:val="8236D8B2DE5A154DB1AC574BDED4D819"/>
              </w:placeholder>
            </w:sdtPr>
            <w:sdtContent>
              <w:p w14:paraId="34DE4406" w14:textId="77777777" w:rsidR="00B84DE7" w:rsidRDefault="00B84DE7">
                <w:r>
                  <w:rPr>
                    <w:rFonts w:ascii="Times New Roman" w:eastAsia="Times New Roman" w:hAnsi="Times New Roman" w:cs="Times New Roman"/>
                    <w:b/>
                  </w:rPr>
                  <w:t>Study Title</w:t>
                </w:r>
              </w:p>
            </w:sdtContent>
          </w:sdt>
        </w:tc>
        <w:tc>
          <w:tcPr>
            <w:tcW w:w="6115" w:type="dxa"/>
          </w:tcPr>
          <w:p w14:paraId="4DE45898" w14:textId="09367D40" w:rsidR="00B84DE7" w:rsidRDefault="00B84DE7">
            <w:pPr>
              <w:ind w:left="114"/>
            </w:pPr>
            <w:r w:rsidRPr="007E5EFD">
              <w:t xml:space="preserve">Assessment of </w:t>
            </w:r>
            <w:r>
              <w:t xml:space="preserve">different </w:t>
            </w:r>
            <w:r w:rsidR="00B1282A">
              <w:t>t</w:t>
            </w:r>
            <w:r>
              <w:t>imeline visualizations for navigating event-based data.</w:t>
            </w:r>
          </w:p>
        </w:tc>
      </w:tr>
      <w:tr w:rsidR="00401D58" w14:paraId="23B120BB" w14:textId="77777777">
        <w:sdt>
          <w:sdtPr>
            <w:rPr>
              <w:rFonts w:ascii="Times New Roman" w:eastAsia="Times New Roman" w:hAnsi="Times New Roman" w:cs="Times New Roman"/>
              <w:b/>
            </w:rPr>
            <w:id w:val="-962032280"/>
            <w:lock w:val="sdtContentLocked"/>
            <w:placeholder>
              <w:docPart w:val="060705E6F975AB44B4058D940AE562FB"/>
            </w:placeholder>
          </w:sdtPr>
          <w:sdtContent>
            <w:tc>
              <w:tcPr>
                <w:tcW w:w="2515" w:type="dxa"/>
              </w:tcPr>
              <w:p w14:paraId="27EAF1D2" w14:textId="77777777" w:rsidR="00401D58" w:rsidRDefault="00401D58">
                <w:r>
                  <w:rPr>
                    <w:rFonts w:ascii="Times New Roman" w:eastAsia="Times New Roman" w:hAnsi="Times New Roman" w:cs="Times New Roman"/>
                    <w:b/>
                  </w:rPr>
                  <w:t>Primary Objective</w:t>
                </w:r>
              </w:p>
            </w:tc>
          </w:sdtContent>
        </w:sdt>
        <w:tc>
          <w:tcPr>
            <w:tcW w:w="6115" w:type="dxa"/>
          </w:tcPr>
          <w:p w14:paraId="7B4BBD7B" w14:textId="3B33E16F" w:rsidR="00401D58" w:rsidRDefault="00401D58">
            <w:r>
              <w:t>To gain insight on which timeline visualization users prefer when searching for relevant events</w:t>
            </w:r>
            <w:r w:rsidR="0040295B">
              <w:t xml:space="preserve"> over long periods of time</w:t>
            </w:r>
            <w:r>
              <w:t>.</w:t>
            </w:r>
          </w:p>
        </w:tc>
      </w:tr>
      <w:tr w:rsidR="00B84DE7" w14:paraId="4BD4B9C4" w14:textId="77777777">
        <w:sdt>
          <w:sdtPr>
            <w:rPr>
              <w:rFonts w:ascii="Times New Roman" w:eastAsia="Times New Roman" w:hAnsi="Times New Roman" w:cs="Times New Roman"/>
              <w:b/>
            </w:rPr>
            <w:id w:val="474813671"/>
            <w:lock w:val="sdtContentLocked"/>
            <w:placeholder>
              <w:docPart w:val="8236D8B2DE5A154DB1AC574BDED4D819"/>
            </w:placeholder>
          </w:sdtPr>
          <w:sdtContent>
            <w:tc>
              <w:tcPr>
                <w:tcW w:w="2515" w:type="dxa"/>
              </w:tcPr>
              <w:p w14:paraId="5D4161F3" w14:textId="77777777" w:rsidR="00B84DE7" w:rsidRDefault="00B84DE7">
                <w:r>
                  <w:rPr>
                    <w:rFonts w:ascii="Times New Roman" w:eastAsia="Times New Roman" w:hAnsi="Times New Roman" w:cs="Times New Roman"/>
                    <w:b/>
                  </w:rPr>
                  <w:t>Secondary Objective(s)</w:t>
                </w:r>
              </w:p>
            </w:tc>
          </w:sdtContent>
        </w:sdt>
        <w:tc>
          <w:tcPr>
            <w:tcW w:w="6115" w:type="dxa"/>
          </w:tcPr>
          <w:p w14:paraId="30579413" w14:textId="563DD800" w:rsidR="00B84DE7" w:rsidRDefault="00401D58">
            <w:r>
              <w:t>N/A</w:t>
            </w:r>
          </w:p>
          <w:p w14:paraId="2AD86CDA" w14:textId="77777777" w:rsidR="00B84DE7" w:rsidRDefault="00B84DE7">
            <w:pPr>
              <w:rPr>
                <w:i/>
              </w:rPr>
            </w:pPr>
          </w:p>
        </w:tc>
      </w:tr>
      <w:tr w:rsidR="00D8098D" w14:paraId="4EA4A51B" w14:textId="77777777">
        <w:sdt>
          <w:sdtPr>
            <w:rPr>
              <w:rFonts w:ascii="Times New Roman" w:eastAsia="Times New Roman" w:hAnsi="Times New Roman" w:cs="Times New Roman"/>
              <w:b/>
            </w:rPr>
            <w:id w:val="594062713"/>
            <w:lock w:val="sdtContentLocked"/>
            <w:placeholder>
              <w:docPart w:val="9452DAA71F76554A8749D8DA088A2903"/>
            </w:placeholder>
          </w:sdtPr>
          <w:sdtContent>
            <w:tc>
              <w:tcPr>
                <w:tcW w:w="2515" w:type="dxa"/>
              </w:tcPr>
              <w:p w14:paraId="3AE7747D" w14:textId="77777777" w:rsidR="00D8098D" w:rsidRDefault="00D8098D">
                <w:pPr>
                  <w:rPr>
                    <w:rFonts w:ascii="Times New Roman" w:eastAsia="Times New Roman" w:hAnsi="Times New Roman" w:cs="Times New Roman"/>
                    <w:b/>
                  </w:rPr>
                </w:pPr>
                <w:r>
                  <w:rPr>
                    <w:rFonts w:ascii="Times New Roman" w:eastAsia="Times New Roman" w:hAnsi="Times New Roman" w:cs="Times New Roman"/>
                    <w:b/>
                  </w:rPr>
                  <w:t>Study Population</w:t>
                </w:r>
              </w:p>
            </w:tc>
          </w:sdtContent>
        </w:sdt>
        <w:tc>
          <w:tcPr>
            <w:tcW w:w="6115" w:type="dxa"/>
          </w:tcPr>
          <w:p w14:paraId="5C6CA28B" w14:textId="5C034CD4" w:rsidR="00D8098D" w:rsidRDefault="00D8098D">
            <w:r>
              <w:t>Security Camera Operators in Law Enforcement</w:t>
            </w:r>
          </w:p>
        </w:tc>
      </w:tr>
      <w:tr w:rsidR="002F25F4" w14:paraId="43416324" w14:textId="77777777">
        <w:trPr>
          <w:trHeight w:val="290"/>
        </w:trPr>
        <w:sdt>
          <w:sdtPr>
            <w:rPr>
              <w:rFonts w:ascii="Times New Roman" w:eastAsia="Times New Roman" w:hAnsi="Times New Roman" w:cs="Times New Roman"/>
              <w:b/>
            </w:rPr>
            <w:id w:val="1327160284"/>
            <w:lock w:val="sdtContentLocked"/>
            <w:placeholder>
              <w:docPart w:val="1198216E39E14D4DAA8196B8C793BFD8"/>
            </w:placeholder>
          </w:sdtPr>
          <w:sdtContent>
            <w:tc>
              <w:tcPr>
                <w:tcW w:w="2515" w:type="dxa"/>
              </w:tcPr>
              <w:p w14:paraId="1D5EEB41" w14:textId="77777777" w:rsidR="002F25F4" w:rsidRDefault="002F25F4">
                <w:pPr>
                  <w:rPr>
                    <w:rFonts w:ascii="Times New Roman" w:eastAsia="Times New Roman" w:hAnsi="Times New Roman" w:cs="Times New Roman"/>
                    <w:b/>
                  </w:rPr>
                </w:pPr>
                <w:r>
                  <w:rPr>
                    <w:rFonts w:ascii="Times New Roman" w:eastAsia="Times New Roman" w:hAnsi="Times New Roman" w:cs="Times New Roman"/>
                    <w:b/>
                  </w:rPr>
                  <w:t>Sample Size</w:t>
                </w:r>
              </w:p>
            </w:tc>
          </w:sdtContent>
        </w:sdt>
        <w:tc>
          <w:tcPr>
            <w:tcW w:w="6115" w:type="dxa"/>
          </w:tcPr>
          <w:p w14:paraId="5D73EC69" w14:textId="4A90E26A" w:rsidR="002F25F4" w:rsidRDefault="002F25F4">
            <w:r>
              <w:t>5-10</w:t>
            </w:r>
          </w:p>
        </w:tc>
      </w:tr>
      <w:tr w:rsidR="00B84DE7" w14:paraId="047873F6" w14:textId="77777777">
        <w:sdt>
          <w:sdtPr>
            <w:rPr>
              <w:rFonts w:ascii="Times New Roman" w:eastAsia="Times New Roman" w:hAnsi="Times New Roman" w:cs="Times New Roman"/>
              <w:b/>
            </w:rPr>
            <w:id w:val="-321354346"/>
            <w:lock w:val="sdtContentLocked"/>
            <w:placeholder>
              <w:docPart w:val="8236D8B2DE5A154DB1AC574BDED4D819"/>
            </w:placeholder>
          </w:sdtPr>
          <w:sdtContent>
            <w:tc>
              <w:tcPr>
                <w:tcW w:w="2515" w:type="dxa"/>
              </w:tcPr>
              <w:p w14:paraId="3E85449A" w14:textId="77777777" w:rsidR="00B84DE7" w:rsidRDefault="00B84DE7">
                <w:r>
                  <w:rPr>
                    <w:rFonts w:ascii="Times New Roman" w:eastAsia="Times New Roman" w:hAnsi="Times New Roman" w:cs="Times New Roman"/>
                    <w:b/>
                  </w:rPr>
                  <w:t xml:space="preserve">Research Design </w:t>
                </w:r>
              </w:p>
            </w:tc>
          </w:sdtContent>
        </w:sdt>
        <w:tc>
          <w:tcPr>
            <w:tcW w:w="6115" w:type="dxa"/>
          </w:tcPr>
          <w:p w14:paraId="19A5B0B3" w14:textId="1CF4FEEA" w:rsidR="00B84DE7" w:rsidRDefault="00B1282A" w:rsidP="00B1282A">
            <w:pPr>
              <w:pStyle w:val="NormalWeb"/>
            </w:pPr>
            <w:r w:rsidRPr="00C25275">
              <w:t>Observation and Semi-structured Interview</w:t>
            </w:r>
            <w:r>
              <w:t>s</w:t>
            </w:r>
          </w:p>
        </w:tc>
      </w:tr>
      <w:tr w:rsidR="00B84DE7" w14:paraId="514CAD3A" w14:textId="77777777">
        <w:sdt>
          <w:sdtPr>
            <w:rPr>
              <w:rFonts w:ascii="Times New Roman" w:eastAsia="Times New Roman" w:hAnsi="Times New Roman" w:cs="Times New Roman"/>
              <w:b/>
            </w:rPr>
            <w:id w:val="641922612"/>
            <w:lock w:val="sdtContentLocked"/>
            <w:placeholder>
              <w:docPart w:val="8236D8B2DE5A154DB1AC574BDED4D819"/>
            </w:placeholder>
          </w:sdtPr>
          <w:sdtContent>
            <w:tc>
              <w:tcPr>
                <w:tcW w:w="2515" w:type="dxa"/>
              </w:tcPr>
              <w:p w14:paraId="1C0548EF" w14:textId="77777777" w:rsidR="00B84DE7" w:rsidRDefault="00B84DE7">
                <w:pPr>
                  <w:rPr>
                    <w:rFonts w:ascii="Times New Roman" w:eastAsia="Times New Roman" w:hAnsi="Times New Roman" w:cs="Times New Roman"/>
                    <w:b/>
                  </w:rPr>
                </w:pPr>
                <w:r>
                  <w:rPr>
                    <w:rFonts w:ascii="Times New Roman" w:eastAsia="Times New Roman" w:hAnsi="Times New Roman" w:cs="Times New Roman"/>
                    <w:b/>
                  </w:rPr>
                  <w:t>Analytic Approach</w:t>
                </w:r>
              </w:p>
            </w:tc>
          </w:sdtContent>
        </w:sdt>
        <w:tc>
          <w:tcPr>
            <w:tcW w:w="6115" w:type="dxa"/>
          </w:tcPr>
          <w:p w14:paraId="11CBC4E1" w14:textId="52385EB5" w:rsidR="00B84DE7" w:rsidRDefault="00B84DE7">
            <w:pPr>
              <w:rPr>
                <w:highlight w:val="yellow"/>
              </w:rPr>
            </w:pPr>
            <w:r>
              <w:t>Qualitative</w:t>
            </w:r>
          </w:p>
        </w:tc>
      </w:tr>
      <w:tr w:rsidR="00B84DE7" w14:paraId="0022E599" w14:textId="77777777">
        <w:sdt>
          <w:sdtPr>
            <w:rPr>
              <w:rFonts w:ascii="Times New Roman" w:eastAsia="Times New Roman" w:hAnsi="Times New Roman" w:cs="Times New Roman"/>
              <w:b/>
            </w:rPr>
            <w:id w:val="-1801457921"/>
            <w:lock w:val="sdtContentLocked"/>
            <w:placeholder>
              <w:docPart w:val="8236D8B2DE5A154DB1AC574BDED4D819"/>
            </w:placeholder>
          </w:sdtPr>
          <w:sdtContent>
            <w:tc>
              <w:tcPr>
                <w:tcW w:w="2515" w:type="dxa"/>
              </w:tcPr>
              <w:p w14:paraId="059E5A79" w14:textId="77777777" w:rsidR="00B84DE7" w:rsidRDefault="00B84DE7">
                <w:pPr>
                  <w:rPr>
                    <w:rFonts w:ascii="Times New Roman" w:eastAsia="Times New Roman" w:hAnsi="Times New Roman" w:cs="Times New Roman"/>
                    <w:b/>
                  </w:rPr>
                </w:pPr>
                <w:r>
                  <w:rPr>
                    <w:rFonts w:ascii="Times New Roman" w:eastAsia="Times New Roman" w:hAnsi="Times New Roman" w:cs="Times New Roman"/>
                    <w:b/>
                  </w:rPr>
                  <w:t xml:space="preserve">Acronyms and Definitions </w:t>
                </w:r>
              </w:p>
            </w:tc>
          </w:sdtContent>
        </w:sdt>
        <w:tc>
          <w:tcPr>
            <w:tcW w:w="6115" w:type="dxa"/>
          </w:tcPr>
          <w:p w14:paraId="2701839D" w14:textId="77777777" w:rsidR="00B84DE7" w:rsidRDefault="00B84DE7">
            <w:pPr>
              <w:rPr>
                <w:i/>
                <w:highlight w:val="yellow"/>
              </w:rPr>
            </w:pPr>
          </w:p>
        </w:tc>
      </w:tr>
    </w:tbl>
    <w:p w14:paraId="55CEBD9A" w14:textId="77777777" w:rsidR="00A54C24" w:rsidRDefault="00A54C24"/>
    <w:p w14:paraId="774C9E6D" w14:textId="77777777" w:rsidR="00A54C24" w:rsidRDefault="00A54C24"/>
    <w:bookmarkStart w:id="12" w:name="_Toc82686690" w:displacedByCustomXml="next"/>
    <w:sdt>
      <w:sdtPr>
        <w:rPr>
          <w:rFonts w:ascii="Times" w:eastAsia="Times" w:hAnsi="Times" w:cs="Times"/>
          <w:b w:val="0"/>
          <w:sz w:val="24"/>
          <w:szCs w:val="24"/>
        </w:rPr>
        <w:id w:val="182178076"/>
        <w:lock w:val="sdtContentLocked"/>
        <w:placeholder>
          <w:docPart w:val="DefaultPlaceholder_-1854013440"/>
        </w:placeholder>
      </w:sdtPr>
      <w:sdtEndPr>
        <w:rPr>
          <w:color w:val="000000"/>
        </w:rPr>
      </w:sdtEndPr>
      <w:sdtContent>
        <w:p w14:paraId="5166AFE3" w14:textId="77777777" w:rsidR="00A54C24" w:rsidRDefault="00ED7E7A" w:rsidP="0004315E">
          <w:pPr>
            <w:pStyle w:val="Heading1"/>
            <w:numPr>
              <w:ilvl w:val="0"/>
              <w:numId w:val="6"/>
            </w:numPr>
          </w:pPr>
          <w:r>
            <w:t>Objectives</w:t>
          </w:r>
          <w:bookmarkEnd w:id="12"/>
        </w:p>
        <w:p w14:paraId="6B766DB4" w14:textId="77777777" w:rsidR="00A54C24" w:rsidRDefault="00ED7E7A">
          <w:pPr>
            <w:numPr>
              <w:ilvl w:val="1"/>
              <w:numId w:val="6"/>
            </w:numPr>
            <w:pBdr>
              <w:top w:val="nil"/>
              <w:left w:val="nil"/>
              <w:bottom w:val="nil"/>
              <w:right w:val="nil"/>
              <w:between w:val="nil"/>
            </w:pBdr>
            <w:spacing w:before="120" w:after="120"/>
            <w:ind w:right="180" w:hanging="540"/>
          </w:pPr>
          <w:r>
            <w:rPr>
              <w:rFonts w:ascii="Times New Roman" w:eastAsia="Times New Roman" w:hAnsi="Times New Roman" w:cs="Times New Roman"/>
              <w:color w:val="000000"/>
            </w:rPr>
            <w:t>Describe the purpose, specific aims, and objectives of this study.</w:t>
          </w:r>
        </w:p>
      </w:sdtContent>
    </w:sdt>
    <w:sdt>
      <w:sdtPr>
        <w:id w:val="347541494"/>
        <w:placeholder>
          <w:docPart w:val="D0C49425467C4ED59437E459805B5671"/>
        </w:placeholder>
      </w:sdtPr>
      <w:sdtContent>
        <w:sdt>
          <w:sdtPr>
            <w:id w:val="176083950"/>
            <w:placeholder>
              <w:docPart w:val="8DF9B43A7EBE1F4885E9E9F34784B135"/>
            </w:placeholder>
          </w:sdtPr>
          <w:sdtContent>
            <w:p w14:paraId="395B9537" w14:textId="531B3B95" w:rsidR="00276486" w:rsidRDefault="00A62E42" w:rsidP="00A62E42">
              <w:pPr>
                <w:pStyle w:val="NormalWeb"/>
              </w:pPr>
              <w:r w:rsidRPr="00093C30">
                <w:t xml:space="preserve">This study's purpose is to understand the challenges of </w:t>
              </w:r>
              <w:r>
                <w:t xml:space="preserve">finding sparse events </w:t>
              </w:r>
              <w:r w:rsidR="00BA212E">
                <w:t xml:space="preserve">over </w:t>
              </w:r>
              <w:r>
                <w:t>long periods of time</w:t>
              </w:r>
              <w:r w:rsidRPr="00093C30">
                <w:t>, from the perspective</w:t>
              </w:r>
              <w:r>
                <w:t xml:space="preserve"> of security camera operators</w:t>
              </w:r>
              <w:r w:rsidRPr="00093C30">
                <w:t xml:space="preserve">. We also want to find out </w:t>
              </w:r>
              <w:r>
                <w:t>which timeline visualization security camera operators prefer when they are browsing through long periods of time with sparse events throughout the data.</w:t>
              </w:r>
              <w:r w:rsidRPr="00093C30">
                <w:t xml:space="preserve"> The study will inform the design of </w:t>
              </w:r>
              <w:r>
                <w:t>timeline visualizations for security camera video applications</w:t>
              </w:r>
              <w:r w:rsidRPr="00093C30">
                <w:t>. </w:t>
              </w:r>
            </w:p>
          </w:sdtContent>
        </w:sdt>
      </w:sdtContent>
    </w:sdt>
    <w:p w14:paraId="09783E85" w14:textId="77777777" w:rsidR="00A54C24" w:rsidRPr="0067572C" w:rsidRDefault="00A54C24" w:rsidP="0067572C">
      <w:pPr>
        <w:pBdr>
          <w:top w:val="nil"/>
          <w:left w:val="nil"/>
          <w:bottom w:val="nil"/>
          <w:right w:val="nil"/>
          <w:between w:val="nil"/>
        </w:pBdr>
        <w:spacing w:before="120" w:after="120"/>
        <w:ind w:left="540" w:firstLine="720"/>
      </w:pPr>
    </w:p>
    <w:sdt>
      <w:sdtPr>
        <w:rPr>
          <w:rFonts w:ascii="Times New Roman" w:eastAsia="Times New Roman" w:hAnsi="Times New Roman" w:cs="Times New Roman"/>
          <w:color w:val="000000"/>
        </w:rPr>
        <w:id w:val="-2073487545"/>
        <w:lock w:val="sdtContentLocked"/>
        <w:placeholder>
          <w:docPart w:val="DefaultPlaceholder_-1854013440"/>
        </w:placeholder>
      </w:sdtPr>
      <w:sdtContent>
        <w:p w14:paraId="65031821" w14:textId="77777777" w:rsidR="00A54C24" w:rsidRDefault="00ED7E7A">
          <w:pPr>
            <w:numPr>
              <w:ilvl w:val="1"/>
              <w:numId w:val="6"/>
            </w:numPr>
            <w:pBdr>
              <w:top w:val="nil"/>
              <w:left w:val="nil"/>
              <w:bottom w:val="nil"/>
              <w:right w:val="nil"/>
              <w:between w:val="nil"/>
            </w:pBdr>
            <w:spacing w:before="120" w:after="120"/>
            <w:ind w:right="180" w:hanging="540"/>
          </w:pPr>
          <w:r>
            <w:rPr>
              <w:rFonts w:ascii="Times New Roman" w:eastAsia="Times New Roman" w:hAnsi="Times New Roman" w:cs="Times New Roman"/>
              <w:color w:val="000000"/>
            </w:rPr>
            <w:t xml:space="preserve">State the hypotheses to be tested. </w:t>
          </w:r>
        </w:p>
      </w:sdtContent>
    </w:sdt>
    <w:sdt>
      <w:sdtPr>
        <w:id w:val="709774907"/>
        <w:placeholder>
          <w:docPart w:val="6A2E7762E5DA4C978EDAED40C737FBBE"/>
        </w:placeholder>
      </w:sdtPr>
      <w:sdtContent>
        <w:sdt>
          <w:sdtPr>
            <w:id w:val="1345674460"/>
            <w:placeholder>
              <w:docPart w:val="2653A65D97861246A2C11D42F5F326DA"/>
            </w:placeholder>
          </w:sdtPr>
          <w:sdtContent>
            <w:p w14:paraId="39D304C9" w14:textId="77777777" w:rsidR="00B678F9" w:rsidRPr="004C4145" w:rsidRDefault="00B678F9" w:rsidP="00B678F9">
              <w:pPr>
                <w:pStyle w:val="NormalWeb"/>
              </w:pPr>
              <w:r w:rsidRPr="004C4145">
                <w:t>There are no hypotheses because this is an open-ended, exploratory study.</w:t>
              </w:r>
            </w:p>
            <w:p w14:paraId="6F6B6C68" w14:textId="77777777" w:rsidR="00B678F9" w:rsidRPr="004C4145" w:rsidRDefault="00B678F9" w:rsidP="00B678F9">
              <w:pPr>
                <w:pStyle w:val="NormalWeb"/>
              </w:pPr>
              <w:r w:rsidRPr="004C4145">
                <w:t>Our research questions are as follows:</w:t>
              </w:r>
            </w:p>
            <w:p w14:paraId="072AC660" w14:textId="77777777" w:rsidR="00B678F9" w:rsidRPr="004C4145" w:rsidRDefault="00B678F9" w:rsidP="00B678F9">
              <w:pPr>
                <w:pStyle w:val="NormalWeb"/>
              </w:pPr>
              <w:r w:rsidRPr="004C4145">
                <w:t>RQ</w:t>
              </w:r>
              <w:r>
                <w:t>1</w:t>
              </w:r>
              <w:r w:rsidRPr="004C4145">
                <w:t xml:space="preserve">: What difficulties do </w:t>
              </w:r>
              <w:r>
                <w:t>security camera operators</w:t>
              </w:r>
              <w:r w:rsidRPr="004C4145">
                <w:t xml:space="preserve"> face when </w:t>
              </w:r>
              <w:r>
                <w:t>searching for specific events in long timelines with sparse events</w:t>
              </w:r>
              <w:r w:rsidRPr="004C4145">
                <w:t xml:space="preserve">? </w:t>
              </w:r>
            </w:p>
            <w:p w14:paraId="42C1A372" w14:textId="05A7CBBE" w:rsidR="00276486" w:rsidRDefault="00B678F9" w:rsidP="00B678F9">
              <w:pPr>
                <w:pStyle w:val="NormalWeb"/>
              </w:pPr>
              <w:r w:rsidRPr="004C4145">
                <w:t>RQ</w:t>
              </w:r>
              <w:r>
                <w:t>2</w:t>
              </w:r>
              <w:r w:rsidRPr="004C4145">
                <w:t xml:space="preserve">: What tools or features </w:t>
              </w:r>
              <w:r>
                <w:t xml:space="preserve">can be </w:t>
              </w:r>
              <w:r w:rsidR="007A6481">
                <w:t>implemented into existing timelines</w:t>
              </w:r>
              <w:r>
                <w:t xml:space="preserve"> to ease </w:t>
              </w:r>
              <w:r w:rsidRPr="00FB4CF5">
                <w:t>searching for specific events in long timelines with sparse event</w:t>
              </w:r>
              <w:r w:rsidR="007A6481">
                <w:t>s</w:t>
              </w:r>
              <w:r w:rsidRPr="004C4145">
                <w:t>? </w:t>
              </w:r>
            </w:p>
          </w:sdtContent>
        </w:sdt>
      </w:sdtContent>
    </w:sdt>
    <w:p w14:paraId="19A8371D" w14:textId="77777777" w:rsidR="0067572C" w:rsidRDefault="0067572C" w:rsidP="0067572C">
      <w:pPr>
        <w:pBdr>
          <w:top w:val="nil"/>
          <w:left w:val="nil"/>
          <w:bottom w:val="nil"/>
          <w:right w:val="nil"/>
          <w:between w:val="nil"/>
        </w:pBdr>
        <w:spacing w:before="120" w:after="120"/>
        <w:ind w:left="720" w:firstLine="540"/>
      </w:pPr>
    </w:p>
    <w:bookmarkStart w:id="13" w:name="_Toc82686691" w:displacedByCustomXml="next"/>
    <w:sdt>
      <w:sdtPr>
        <w:id w:val="1327787737"/>
        <w:lock w:val="sdtContentLocked"/>
        <w:placeholder>
          <w:docPart w:val="DefaultPlaceholder_-1854013440"/>
        </w:placeholder>
      </w:sdtPr>
      <w:sdtContent>
        <w:p w14:paraId="6557202F" w14:textId="77777777" w:rsidR="00A54C24" w:rsidRDefault="00ED7E7A">
          <w:pPr>
            <w:pStyle w:val="Heading1"/>
            <w:numPr>
              <w:ilvl w:val="0"/>
              <w:numId w:val="6"/>
            </w:numPr>
            <w:spacing w:before="240"/>
            <w:ind w:right="180"/>
          </w:pPr>
          <w:r>
            <w:t>Background</w:t>
          </w:r>
        </w:p>
      </w:sdtContent>
    </w:sdt>
    <w:bookmarkEnd w:id="13" w:displacedByCustomXml="prev"/>
    <w:sdt>
      <w:sdtPr>
        <w:rPr>
          <w:rFonts w:ascii="Times New Roman" w:eastAsia="Times New Roman" w:hAnsi="Times New Roman" w:cs="Times New Roman"/>
          <w:color w:val="000000"/>
        </w:rPr>
        <w:id w:val="-976767063"/>
        <w:lock w:val="sdtContentLocked"/>
        <w:placeholder>
          <w:docPart w:val="DefaultPlaceholder_-1854013440"/>
        </w:placeholder>
      </w:sdtPr>
      <w:sdtContent>
        <w:p w14:paraId="5A7AA44F" w14:textId="77777777" w:rsidR="00A54C24" w:rsidRDefault="00ED7E7A">
          <w:pPr>
            <w:numPr>
              <w:ilvl w:val="1"/>
              <w:numId w:val="6"/>
            </w:numPr>
            <w:pBdr>
              <w:top w:val="nil"/>
              <w:left w:val="nil"/>
              <w:bottom w:val="nil"/>
              <w:right w:val="nil"/>
              <w:between w:val="nil"/>
            </w:pBdr>
            <w:spacing w:before="120" w:after="120"/>
            <w:ind w:left="1267" w:right="187" w:hanging="547"/>
          </w:pPr>
          <w:r>
            <w:rPr>
              <w:rFonts w:ascii="Times New Roman" w:eastAsia="Times New Roman" w:hAnsi="Times New Roman" w:cs="Times New Roman"/>
              <w:color w:val="000000"/>
            </w:rPr>
            <w:t>Summarize published (or available unpublished) literature to build a rational for the research question(s), study objectives, and research design. If none are available, include a statement that there is no available research data. This section must provide a justification for the conduct of this study based on existing knowledge and should include your research question.</w:t>
          </w:r>
        </w:p>
      </w:sdtContent>
    </w:sdt>
    <w:p w14:paraId="1C45D37C" w14:textId="053677CF" w:rsidR="00C44FB3" w:rsidRDefault="0067572C" w:rsidP="00C44FB3">
      <w:pPr>
        <w:pBdr>
          <w:top w:val="nil"/>
          <w:left w:val="nil"/>
          <w:bottom w:val="nil"/>
          <w:right w:val="nil"/>
          <w:between w:val="nil"/>
        </w:pBdr>
        <w:spacing w:before="120" w:after="120"/>
        <w:ind w:left="720"/>
      </w:pPr>
      <w:r w:rsidRPr="0067572C">
        <w:t xml:space="preserve"> </w:t>
      </w:r>
      <w:sdt>
        <w:sdtPr>
          <w:id w:val="1606230131"/>
          <w:placeholder>
            <w:docPart w:val="0CF02907F5BC44B096A5CD6B93E6F3FA"/>
          </w:placeholder>
        </w:sdtPr>
        <w:sdtContent>
          <w:r w:rsidR="005656AB">
            <w:rPr>
              <w:color w:val="000000"/>
            </w:rPr>
            <w:t>While there have been studies</w:t>
          </w:r>
          <w:r w:rsidR="00B02202">
            <w:rPr>
              <w:color w:val="000000"/>
            </w:rPr>
            <w:t xml:space="preserve"> </w:t>
          </w:r>
          <w:r w:rsidR="003869B5">
            <w:rPr>
              <w:color w:val="000000"/>
            </w:rPr>
            <w:t>on</w:t>
          </w:r>
          <w:r w:rsidR="00A42D05">
            <w:rPr>
              <w:color w:val="000000"/>
            </w:rPr>
            <w:t xml:space="preserve"> timeline visualizations </w:t>
          </w:r>
          <w:r w:rsidR="00494470">
            <w:rPr>
              <w:color w:val="000000"/>
            </w:rPr>
            <w:t xml:space="preserve">through data in </w:t>
          </w:r>
          <w:r w:rsidR="00855E5F">
            <w:rPr>
              <w:color w:val="000000"/>
            </w:rPr>
            <w:t>education and media creation</w:t>
          </w:r>
          <w:r w:rsidR="001113EC">
            <w:rPr>
              <w:color w:val="000000"/>
            </w:rPr>
            <w:t xml:space="preserve"> [</w:t>
          </w:r>
          <w:r w:rsidR="00C44FB3">
            <w:rPr>
              <w:color w:val="000000"/>
            </w:rPr>
            <w:t>1</w:t>
          </w:r>
          <w:r w:rsidR="001113EC">
            <w:rPr>
              <w:color w:val="000000"/>
            </w:rPr>
            <w:t xml:space="preserve">, </w:t>
          </w:r>
          <w:r w:rsidR="00C44FB3">
            <w:rPr>
              <w:color w:val="000000"/>
            </w:rPr>
            <w:t>2</w:t>
          </w:r>
          <w:r w:rsidR="001113EC">
            <w:rPr>
              <w:color w:val="000000"/>
            </w:rPr>
            <w:t>]</w:t>
          </w:r>
          <w:r w:rsidR="005656AB">
            <w:rPr>
              <w:color w:val="000000"/>
            </w:rPr>
            <w:t xml:space="preserve">, </w:t>
          </w:r>
          <w:r w:rsidR="00855E5F">
            <w:rPr>
              <w:color w:val="000000"/>
            </w:rPr>
            <w:t xml:space="preserve">few (if any) studies have been done </w:t>
          </w:r>
          <w:r w:rsidR="008B6E64">
            <w:rPr>
              <w:color w:val="000000"/>
            </w:rPr>
            <w:t>to improve how law enforcement and personal security camera users navigate timelines</w:t>
          </w:r>
          <w:r w:rsidR="005656AB">
            <w:rPr>
              <w:color w:val="000000"/>
            </w:rPr>
            <w:t xml:space="preserve">. Furthermore, while researchers have built systems to </w:t>
          </w:r>
          <w:r w:rsidR="003869B5">
            <w:rPr>
              <w:color w:val="000000"/>
            </w:rPr>
            <w:t>improve timeline visualizations</w:t>
          </w:r>
          <w:r w:rsidR="005656AB">
            <w:rPr>
              <w:color w:val="000000"/>
            </w:rPr>
            <w:t xml:space="preserve"> [</w:t>
          </w:r>
          <w:r w:rsidR="00C44FB3">
            <w:rPr>
              <w:color w:val="000000"/>
            </w:rPr>
            <w:t>1</w:t>
          </w:r>
          <w:r w:rsidR="005656AB">
            <w:rPr>
              <w:color w:val="000000"/>
            </w:rPr>
            <w:t xml:space="preserve">], there remains room for building systems to </w:t>
          </w:r>
          <w:r w:rsidR="00815905">
            <w:rPr>
              <w:color w:val="000000"/>
            </w:rPr>
            <w:t>improve the usability of the event-based timeli</w:t>
          </w:r>
          <w:r w:rsidR="00DA3A41">
            <w:rPr>
              <w:color w:val="000000"/>
            </w:rPr>
            <w:t>nes</w:t>
          </w:r>
          <w:r w:rsidR="003A3454">
            <w:rPr>
              <w:color w:val="000000"/>
            </w:rPr>
            <w:t>, esp</w:t>
          </w:r>
          <w:r w:rsidR="00F4588F">
            <w:rPr>
              <w:color w:val="000000"/>
            </w:rPr>
            <w:t xml:space="preserve">ecially through different methods that shorten the space that </w:t>
          </w:r>
          <w:r w:rsidR="006C6B42">
            <w:rPr>
              <w:color w:val="000000"/>
            </w:rPr>
            <w:t>timelines take up</w:t>
          </w:r>
          <w:r w:rsidR="005656AB">
            <w:rPr>
              <w:color w:val="000000"/>
            </w:rPr>
            <w:t>. Therefore, with this research, we want to</w:t>
          </w:r>
          <w:r w:rsidR="006C6B42">
            <w:rPr>
              <w:color w:val="000000"/>
            </w:rPr>
            <w:t xml:space="preserve"> </w:t>
          </w:r>
          <w:r w:rsidR="000E54EE">
            <w:rPr>
              <w:color w:val="000000"/>
            </w:rPr>
            <w:t xml:space="preserve">look at </w:t>
          </w:r>
          <w:r w:rsidR="000E54EE">
            <w:t>what</w:t>
          </w:r>
          <w:r w:rsidR="000E54EE" w:rsidRPr="004C4145">
            <w:t xml:space="preserve"> difficulties </w:t>
          </w:r>
          <w:r w:rsidR="000E54EE">
            <w:t>security camera operators</w:t>
          </w:r>
          <w:r w:rsidR="000E54EE" w:rsidRPr="004C4145">
            <w:t xml:space="preserve"> face when </w:t>
          </w:r>
          <w:r w:rsidR="000E54EE">
            <w:t xml:space="preserve">searching for specific events in long timelines with sparse events and </w:t>
          </w:r>
          <w:r w:rsidR="008A5619">
            <w:t>how we can ease their difficulties with this process.</w:t>
          </w:r>
          <w:r w:rsidR="00C44FB3">
            <w:t xml:space="preserve"> </w:t>
          </w:r>
        </w:sdtContent>
      </w:sdt>
      <w:bookmarkStart w:id="14" w:name="_heading=h.3znysh7" w:colFirst="0" w:colLast="0"/>
      <w:bookmarkEnd w:id="14"/>
    </w:p>
    <w:p w14:paraId="07BD0A65" w14:textId="7B057AD2" w:rsidR="00C44FB3" w:rsidRDefault="00C44FB3" w:rsidP="00C44FB3">
      <w:pPr>
        <w:pBdr>
          <w:top w:val="nil"/>
          <w:left w:val="nil"/>
          <w:bottom w:val="nil"/>
          <w:right w:val="nil"/>
          <w:between w:val="nil"/>
        </w:pBdr>
        <w:spacing w:before="120" w:after="120"/>
        <w:ind w:firstLine="720"/>
      </w:pPr>
      <w:r>
        <w:t>[1]</w:t>
      </w:r>
    </w:p>
    <w:p w14:paraId="7A446847" w14:textId="77777777" w:rsidR="00C44FB3" w:rsidRDefault="00C44FB3" w:rsidP="00C44FB3">
      <w:pPr>
        <w:ind w:left="1440"/>
      </w:pPr>
      <w:r>
        <w:t xml:space="preserve">Juho Kim, Philip J. Guo, Carrie J. Cai, Shang-Wen (Daniel) Li, Krzysztof Z. </w:t>
      </w:r>
      <w:proofErr w:type="spellStart"/>
      <w:r>
        <w:t>Gajos</w:t>
      </w:r>
      <w:proofErr w:type="spellEnd"/>
      <w:r>
        <w:t xml:space="preserve">, and Robert C. Miller. 2014. Data-driven interaction techniques for improving navigation of educational videos. In </w:t>
      </w:r>
      <w:r>
        <w:rPr>
          <w:i/>
          <w:iCs/>
        </w:rPr>
        <w:t>Proceedings of the 27th annual ACM symposium on User interface software and technology</w:t>
      </w:r>
      <w:r>
        <w:t xml:space="preserve"> (</w:t>
      </w:r>
      <w:r>
        <w:rPr>
          <w:i/>
          <w:iCs/>
        </w:rPr>
        <w:t>UIST ’14</w:t>
      </w:r>
      <w:r>
        <w:t xml:space="preserve">), October 05, 2014. Association for Computing Machinery, New York, NY, USA, 563–572. </w:t>
      </w:r>
      <w:hyperlink r:id="rId13" w:history="1">
        <w:r>
          <w:rPr>
            <w:rStyle w:val="Hyperlink"/>
          </w:rPr>
          <w:t>https://doi.org/10.1145/2642918.2647389</w:t>
        </w:r>
      </w:hyperlink>
    </w:p>
    <w:p w14:paraId="2D6176B6" w14:textId="77777777" w:rsidR="00C44FB3" w:rsidRDefault="00C44FB3" w:rsidP="00C44FB3">
      <w:pPr>
        <w:ind w:firstLine="720"/>
      </w:pPr>
      <w:r>
        <w:t>[2]</w:t>
      </w:r>
    </w:p>
    <w:p w14:paraId="0F13F4D1" w14:textId="3DCF0600" w:rsidR="00C44FB3" w:rsidRDefault="00C44FB3" w:rsidP="00C44FB3">
      <w:pPr>
        <w:ind w:left="1440"/>
      </w:pPr>
      <w:r>
        <w:t xml:space="preserve">Amy Pavel, Dan B. Goldman, Björn Hartmann, and Maneesh </w:t>
      </w:r>
      <w:proofErr w:type="spellStart"/>
      <w:r>
        <w:t>Agrawala</w:t>
      </w:r>
      <w:proofErr w:type="spellEnd"/>
      <w:r>
        <w:t xml:space="preserve">. 2015. </w:t>
      </w:r>
      <w:proofErr w:type="spellStart"/>
      <w:r>
        <w:t>SceneSkim</w:t>
      </w:r>
      <w:proofErr w:type="spellEnd"/>
      <w:r>
        <w:t xml:space="preserve">: Searching and Browsing Movies Using Synchronized Captions, Scripts and Plot Summaries. In </w:t>
      </w:r>
      <w:r>
        <w:rPr>
          <w:i/>
          <w:iCs/>
        </w:rPr>
        <w:t>Proceedings of the 28th Annual ACM Symposium on User Interface Software &amp; Technology</w:t>
      </w:r>
      <w:r>
        <w:t xml:space="preserve">, November 05, 2015. ACM, Charlotte NC USA, 181–190. </w:t>
      </w:r>
      <w:hyperlink r:id="rId14" w:history="1">
        <w:r>
          <w:rPr>
            <w:rStyle w:val="Hyperlink"/>
          </w:rPr>
          <w:t>https://doi.org/10.1145/2807442.2807502</w:t>
        </w:r>
      </w:hyperlink>
    </w:p>
    <w:p w14:paraId="0DFCFACB" w14:textId="77777777" w:rsidR="00A54C24" w:rsidRDefault="00A54C24">
      <w:pPr>
        <w:pBdr>
          <w:top w:val="nil"/>
          <w:left w:val="nil"/>
          <w:bottom w:val="nil"/>
          <w:right w:val="nil"/>
          <w:between w:val="nil"/>
        </w:pBdr>
        <w:spacing w:before="120" w:after="120"/>
        <w:ind w:left="1260" w:right="180"/>
        <w:rPr>
          <w:color w:val="C00000"/>
        </w:rPr>
      </w:pPr>
    </w:p>
    <w:bookmarkStart w:id="15" w:name="_Toc82686692" w:displacedByCustomXml="next"/>
    <w:sdt>
      <w:sdtPr>
        <w:id w:val="849611814"/>
        <w:lock w:val="sdtContentLocked"/>
        <w:placeholder>
          <w:docPart w:val="DefaultPlaceholder_-1854013440"/>
        </w:placeholder>
      </w:sdtPr>
      <w:sdtContent>
        <w:p w14:paraId="3D2DE921" w14:textId="77777777" w:rsidR="00A54C24" w:rsidRDefault="00ED7E7A" w:rsidP="00825E84">
          <w:pPr>
            <w:pStyle w:val="Heading1"/>
            <w:numPr>
              <w:ilvl w:val="0"/>
              <w:numId w:val="6"/>
            </w:numPr>
            <w:spacing w:before="240"/>
          </w:pPr>
          <w:r>
            <w:t>Statistical Analysis Plan</w:t>
          </w:r>
        </w:p>
      </w:sdtContent>
    </w:sdt>
    <w:bookmarkEnd w:id="15" w:displacedByCustomXml="prev"/>
    <w:p w14:paraId="25557759" w14:textId="77777777" w:rsidR="00A54C24" w:rsidRDefault="00A54C24"/>
    <w:sdt>
      <w:sdtPr>
        <w:rPr>
          <w:color w:val="000000"/>
        </w:rPr>
        <w:id w:val="1584788432"/>
        <w:lock w:val="sdtContentLocked"/>
        <w:placeholder>
          <w:docPart w:val="DefaultPlaceholder_-1854013440"/>
        </w:placeholder>
      </w:sdtPr>
      <w:sdtContent>
        <w:p w14:paraId="5AD05B6F" w14:textId="77777777" w:rsidR="00A54C24" w:rsidRDefault="00ED7E7A" w:rsidP="00825E84">
          <w:pPr>
            <w:numPr>
              <w:ilvl w:val="1"/>
              <w:numId w:val="6"/>
            </w:numPr>
            <w:pBdr>
              <w:top w:val="nil"/>
              <w:left w:val="nil"/>
              <w:bottom w:val="nil"/>
              <w:right w:val="nil"/>
              <w:between w:val="nil"/>
            </w:pBdr>
            <w:ind w:left="1267" w:hanging="547"/>
            <w:rPr>
              <w:color w:val="000000"/>
            </w:rPr>
          </w:pPr>
          <w:r>
            <w:rPr>
              <w:color w:val="000000"/>
            </w:rPr>
            <w:t>Describe the statistical methods that will be used to analyze the data you collect.</w:t>
          </w:r>
        </w:p>
      </w:sdtContent>
    </w:sdt>
    <w:p w14:paraId="0650A3D2" w14:textId="78FF68C3" w:rsidR="00276486" w:rsidRDefault="0067572C" w:rsidP="00276486">
      <w:pPr>
        <w:pBdr>
          <w:top w:val="nil"/>
          <w:left w:val="nil"/>
          <w:bottom w:val="nil"/>
          <w:right w:val="nil"/>
          <w:between w:val="nil"/>
        </w:pBdr>
        <w:spacing w:before="120" w:after="120"/>
        <w:ind w:left="720"/>
      </w:pPr>
      <w:r w:rsidRPr="0067572C">
        <w:t xml:space="preserve"> </w:t>
      </w:r>
      <w:sdt>
        <w:sdtPr>
          <w:id w:val="1345440238"/>
          <w:placeholder>
            <w:docPart w:val="2A991BB3837A4642B1D83653112D96F3"/>
          </w:placeholder>
        </w:sdtPr>
        <w:sdtContent>
          <w:r w:rsidR="0054738D">
            <w:rPr>
              <w:color w:val="000000"/>
            </w:rPr>
            <w:t>We will not use statistical methods. Rather, we will use appropriate qualitative data analysis methods to better understand our semi-structured interviews and observations.</w:t>
          </w:r>
        </w:sdtContent>
      </w:sdt>
    </w:p>
    <w:p w14:paraId="5EA95161" w14:textId="77777777" w:rsidR="00A54C24" w:rsidRDefault="00A54C24">
      <w:pPr>
        <w:pBdr>
          <w:top w:val="nil"/>
          <w:left w:val="nil"/>
          <w:bottom w:val="nil"/>
          <w:right w:val="nil"/>
          <w:between w:val="nil"/>
        </w:pBdr>
        <w:ind w:left="1260" w:hanging="720"/>
        <w:rPr>
          <w:i/>
          <w:color w:val="000000"/>
        </w:rPr>
      </w:pPr>
    </w:p>
    <w:p w14:paraId="20A3E8E1" w14:textId="77777777" w:rsidR="00512ECB" w:rsidRDefault="00512ECB">
      <w:pPr>
        <w:pBdr>
          <w:top w:val="nil"/>
          <w:left w:val="nil"/>
          <w:bottom w:val="nil"/>
          <w:right w:val="nil"/>
          <w:between w:val="nil"/>
        </w:pBdr>
        <w:ind w:left="1260" w:hanging="720"/>
        <w:rPr>
          <w:i/>
          <w:color w:val="000000"/>
        </w:rPr>
      </w:pPr>
    </w:p>
    <w:p w14:paraId="4B29D621" w14:textId="77777777" w:rsidR="00A54C24" w:rsidRDefault="00A54C24">
      <w:bookmarkStart w:id="16" w:name="_heading=h.1t3h5sf" w:colFirst="0" w:colLast="0"/>
      <w:bookmarkEnd w:id="16"/>
    </w:p>
    <w:bookmarkStart w:id="17" w:name="_Toc82686693" w:displacedByCustomXml="next"/>
    <w:sdt>
      <w:sdtPr>
        <w:id w:val="-692150012"/>
        <w:lock w:val="sdtContentLocked"/>
        <w:placeholder>
          <w:docPart w:val="DefaultPlaceholder_-1854013440"/>
        </w:placeholder>
      </w:sdtPr>
      <w:sdtContent>
        <w:p w14:paraId="1F089A64" w14:textId="77777777" w:rsidR="00A54C24" w:rsidRPr="00825E84" w:rsidRDefault="00ED7E7A" w:rsidP="00F93128">
          <w:pPr>
            <w:pStyle w:val="Heading1"/>
            <w:numPr>
              <w:ilvl w:val="0"/>
              <w:numId w:val="6"/>
            </w:numPr>
            <w:pBdr>
              <w:top w:val="nil"/>
              <w:left w:val="nil"/>
              <w:bottom w:val="nil"/>
              <w:right w:val="nil"/>
              <w:between w:val="nil"/>
            </w:pBdr>
            <w:spacing w:before="120" w:after="120"/>
            <w:ind w:right="180"/>
          </w:pPr>
          <w:r>
            <w:t xml:space="preserve">Procedures Involved     </w:t>
          </w:r>
        </w:p>
      </w:sdtContent>
    </w:sdt>
    <w:bookmarkEnd w:id="17" w:displacedByCustomXml="prev"/>
    <w:bookmarkStart w:id="18" w:name="_Hlk82697806" w:displacedByCustomXml="next"/>
    <w:sdt>
      <w:sdtPr>
        <w:rPr>
          <w:color w:val="000000"/>
        </w:rPr>
        <w:id w:val="-2043344887"/>
        <w:lock w:val="sdtContentLocked"/>
        <w:placeholder>
          <w:docPart w:val="DefaultPlaceholder_-1854013440"/>
        </w:placeholder>
      </w:sdtPr>
      <w:sdtEndPr>
        <w:rPr>
          <w:color w:val="auto"/>
        </w:rPr>
      </w:sdtEndPr>
      <w:sdtContent>
        <w:p w14:paraId="28179F1C" w14:textId="77777777" w:rsidR="00A54C24" w:rsidRPr="00825E84" w:rsidRDefault="00ED7E7A" w:rsidP="00825E84">
          <w:pPr>
            <w:numPr>
              <w:ilvl w:val="1"/>
              <w:numId w:val="6"/>
            </w:numPr>
            <w:pBdr>
              <w:top w:val="nil"/>
              <w:left w:val="nil"/>
              <w:bottom w:val="nil"/>
              <w:right w:val="nil"/>
              <w:between w:val="nil"/>
            </w:pBdr>
            <w:spacing w:before="240"/>
            <w:ind w:left="1267" w:right="187" w:hanging="547"/>
          </w:pPr>
          <w:r w:rsidRPr="00825E84">
            <w:rPr>
              <w:color w:val="000000"/>
            </w:rPr>
            <w:t>Provide a description of:</w:t>
          </w:r>
        </w:p>
        <w:bookmarkEnd w:id="18"/>
        <w:p w14:paraId="2D3FB22A" w14:textId="77777777" w:rsidR="00A54C24" w:rsidRPr="00825E84" w:rsidRDefault="00ED7E7A">
          <w:pPr>
            <w:numPr>
              <w:ilvl w:val="2"/>
              <w:numId w:val="6"/>
            </w:numPr>
            <w:pBdr>
              <w:top w:val="nil"/>
              <w:left w:val="nil"/>
              <w:bottom w:val="nil"/>
              <w:right w:val="nil"/>
              <w:between w:val="nil"/>
            </w:pBdr>
            <w:ind w:left="1800" w:right="180" w:hanging="540"/>
          </w:pPr>
          <w:r w:rsidRPr="00825E84">
            <w:rPr>
              <w:rFonts w:eastAsia="Times New Roman"/>
            </w:rPr>
            <w:t>A</w:t>
          </w:r>
          <w:r w:rsidRPr="00825E84">
            <w:rPr>
              <w:rFonts w:eastAsia="Times New Roman"/>
              <w:color w:val="000000"/>
            </w:rPr>
            <w:t xml:space="preserve">ll research procedures being performed. Start with recruitment and end with when participation is complete.  </w:t>
          </w:r>
        </w:p>
        <w:p w14:paraId="7FA2C98C" w14:textId="77777777" w:rsidR="00A54C24" w:rsidRPr="00825E84" w:rsidRDefault="00ED7E7A">
          <w:pPr>
            <w:numPr>
              <w:ilvl w:val="2"/>
              <w:numId w:val="6"/>
            </w:numPr>
            <w:pBdr>
              <w:top w:val="nil"/>
              <w:left w:val="nil"/>
              <w:bottom w:val="nil"/>
              <w:right w:val="nil"/>
              <w:between w:val="nil"/>
            </w:pBdr>
            <w:ind w:left="1800" w:right="180" w:hanging="540"/>
            <w:rPr>
              <w:rFonts w:eastAsia="Times New Roman"/>
            </w:rPr>
          </w:pPr>
          <w:r w:rsidRPr="00825E84">
            <w:t>Include the estimated duration of participant’s participation (i.e., how long will it take participants to complete survey(s), questionnaire(s), focus group(s), or educational test(s)?).</w:t>
          </w:r>
        </w:p>
        <w:p w14:paraId="231B0D53" w14:textId="77777777" w:rsidR="00A54C24" w:rsidRPr="00825E84" w:rsidRDefault="00ED7E7A">
          <w:pPr>
            <w:numPr>
              <w:ilvl w:val="2"/>
              <w:numId w:val="6"/>
            </w:numPr>
            <w:pBdr>
              <w:top w:val="nil"/>
              <w:left w:val="nil"/>
              <w:bottom w:val="nil"/>
              <w:right w:val="nil"/>
              <w:between w:val="nil"/>
            </w:pBdr>
            <w:ind w:left="1800" w:right="180" w:hanging="540"/>
            <w:rPr>
              <w:rFonts w:eastAsia="Times New Roman"/>
            </w:rPr>
          </w:pPr>
          <w:r w:rsidRPr="00825E84">
            <w:t>If the research involves deception include a justification (why it is necessary) and describe the debriefing process. You will need to request and justify an alteration of the consent process in section 12.2.</w:t>
          </w:r>
        </w:p>
      </w:sdtContent>
    </w:sdt>
    <w:p w14:paraId="5FDB0098" w14:textId="24D7B5B4" w:rsidR="0067572C" w:rsidRDefault="0067572C" w:rsidP="00825E84">
      <w:pPr>
        <w:pBdr>
          <w:top w:val="nil"/>
          <w:left w:val="nil"/>
          <w:bottom w:val="nil"/>
          <w:right w:val="nil"/>
          <w:between w:val="nil"/>
        </w:pBdr>
        <w:spacing w:before="120" w:after="120"/>
        <w:ind w:left="720"/>
      </w:pPr>
      <w:r w:rsidRPr="0067572C">
        <w:t xml:space="preserve"> </w:t>
      </w:r>
      <w:sdt>
        <w:sdtPr>
          <w:id w:val="-1199690134"/>
          <w:placeholder>
            <w:docPart w:val="4E36EEAC73304BBFB3CCEC3B1AA2999C"/>
          </w:placeholder>
        </w:sdtPr>
        <w:sdtContent>
          <w:sdt>
            <w:sdtPr>
              <w:id w:val="1442177077"/>
              <w:placeholder>
                <w:docPart w:val="900FEE906B6A23458F8E1A170094EC1D"/>
              </w:placeholder>
            </w:sdtPr>
            <w:sdtContent>
              <w:r w:rsidR="0058084F">
                <w:rPr>
                  <w:color w:val="000000"/>
                </w:rPr>
                <w:t>We will use convenience sampling and recruit by directly emailing local law enforcement agencies in the Blacksburg/Christiansburg area. Participants will be contacted based on their occupation in their station as we are specifically looking for officers who view the security camera footage regularly or operate the security camera software. If they agree to the study, they will fill out a</w:t>
              </w:r>
              <w:r w:rsidR="002B041B">
                <w:rPr>
                  <w:color w:val="000000"/>
                </w:rPr>
                <w:t xml:space="preserve"> signup survey,</w:t>
              </w:r>
              <w:r w:rsidR="0058084F">
                <w:rPr>
                  <w:color w:val="000000"/>
                </w:rPr>
                <w:t xml:space="preserve"> schedule an interview</w:t>
              </w:r>
              <w:r w:rsidR="002B041B">
                <w:rPr>
                  <w:color w:val="000000"/>
                </w:rPr>
                <w:t xml:space="preserve">, and fill out a consent form </w:t>
              </w:r>
              <w:r w:rsidR="00305B29">
                <w:rPr>
                  <w:color w:val="000000"/>
                </w:rPr>
                <w:t>before</w:t>
              </w:r>
              <w:r w:rsidR="002B041B">
                <w:rPr>
                  <w:color w:val="000000"/>
                </w:rPr>
                <w:t xml:space="preserve"> the interview</w:t>
              </w:r>
              <w:r w:rsidR="0058084F">
                <w:rPr>
                  <w:color w:val="000000"/>
                </w:rPr>
                <w:t>. During the 2-hour semi-structured interview, we will ask them about their experiences and opinions of the current software that they use to find events in the security camera footage that they look through. We will then ask them to use the website that we created</w:t>
              </w:r>
              <w:r w:rsidR="008031ED">
                <w:rPr>
                  <w:color w:val="000000"/>
                </w:rPr>
                <w:t xml:space="preserve"> to get initial feedback on the UI and the potential tasks we plan to have for </w:t>
              </w:r>
              <w:r w:rsidR="00305B29">
                <w:rPr>
                  <w:color w:val="000000"/>
                </w:rPr>
                <w:t>a</w:t>
              </w:r>
              <w:r w:rsidR="008031ED">
                <w:rPr>
                  <w:color w:val="000000"/>
                </w:rPr>
                <w:t xml:space="preserve"> future study</w:t>
              </w:r>
              <w:r w:rsidR="0058084F">
                <w:rPr>
                  <w:color w:val="000000"/>
                </w:rPr>
                <w:t>. The interview will be recorded. After the interview, we will compensate the participants with a gift card for their time.</w:t>
              </w:r>
            </w:sdtContent>
          </w:sdt>
        </w:sdtContent>
      </w:sdt>
    </w:p>
    <w:p w14:paraId="6FB2A015" w14:textId="77777777" w:rsidR="00A54C24" w:rsidRDefault="00A54C24">
      <w:pPr>
        <w:ind w:left="720"/>
        <w:rPr>
          <w:rFonts w:ascii="Times New Roman" w:eastAsia="Times New Roman" w:hAnsi="Times New Roman" w:cs="Times New Roman"/>
          <w:color w:val="000000"/>
        </w:rPr>
      </w:pPr>
    </w:p>
    <w:sdt>
      <w:sdtPr>
        <w:rPr>
          <w:rFonts w:ascii="Times New Roman" w:eastAsia="Times New Roman" w:hAnsi="Times New Roman" w:cs="Times New Roman"/>
          <w:color w:val="000000"/>
        </w:rPr>
        <w:id w:val="1973246951"/>
        <w:lock w:val="sdtContentLocked"/>
        <w:placeholder>
          <w:docPart w:val="DefaultPlaceholder_-1854013440"/>
        </w:placeholder>
      </w:sdtPr>
      <w:sdtContent>
        <w:p w14:paraId="32B42FCE" w14:textId="77777777" w:rsidR="00A54C24" w:rsidRPr="006E4B86" w:rsidRDefault="00ED7E7A" w:rsidP="006E4B86">
          <w:pPr>
            <w:pBdr>
              <w:top w:val="nil"/>
              <w:left w:val="nil"/>
              <w:bottom w:val="nil"/>
              <w:right w:val="nil"/>
              <w:between w:val="nil"/>
            </w:pBdr>
            <w:tabs>
              <w:tab w:val="left" w:pos="1800"/>
            </w:tabs>
            <w:ind w:left="1800" w:right="180"/>
          </w:pPr>
          <w:r>
            <w:rPr>
              <w:rFonts w:ascii="Times New Roman" w:eastAsia="Times New Roman" w:hAnsi="Times New Roman" w:cs="Times New Roman"/>
              <w:color w:val="000000"/>
            </w:rPr>
            <w:t xml:space="preserve">Please select the methods that you will use to collect data about participants. Upload </w:t>
          </w:r>
          <w:r>
            <w:rPr>
              <w:rFonts w:ascii="Times New Roman" w:eastAsia="Times New Roman" w:hAnsi="Times New Roman" w:cs="Times New Roman"/>
            </w:rPr>
            <w:t>a</w:t>
          </w:r>
          <w:r>
            <w:rPr>
              <w:rFonts w:ascii="Times New Roman" w:eastAsia="Times New Roman" w:hAnsi="Times New Roman" w:cs="Times New Roman"/>
              <w:color w:val="000000"/>
            </w:rPr>
            <w:t xml:space="preserve">ll data collection forms to Protocol Management. </w:t>
          </w:r>
        </w:p>
      </w:sdtContent>
    </w:sdt>
    <w:p w14:paraId="459AB426" w14:textId="77777777" w:rsidR="00A54C24" w:rsidRPr="006E4B86" w:rsidRDefault="00A54C24" w:rsidP="006E4B86">
      <w:pPr>
        <w:pBdr>
          <w:top w:val="nil"/>
          <w:left w:val="nil"/>
          <w:bottom w:val="nil"/>
          <w:right w:val="nil"/>
          <w:between w:val="nil"/>
        </w:pBdr>
        <w:tabs>
          <w:tab w:val="left" w:pos="1800"/>
        </w:tabs>
        <w:ind w:left="1800" w:right="180"/>
      </w:pPr>
    </w:p>
    <w:tbl>
      <w:tblPr>
        <w:tblW w:w="7265" w:type="dxa"/>
        <w:tblInd w:w="1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515"/>
        <w:gridCol w:w="6750"/>
      </w:tblGrid>
      <w:tr w:rsidR="00A54C24" w14:paraId="114EFE50" w14:textId="77777777" w:rsidTr="00276486">
        <w:tc>
          <w:tcPr>
            <w:tcW w:w="515" w:type="dxa"/>
          </w:tcPr>
          <w:sdt>
            <w:sdtPr>
              <w:rPr>
                <w:rFonts w:ascii="MS Gothic" w:eastAsia="MS Gothic" w:hAnsi="MS Gothic" w:cs="Times New Roman" w:hint="eastAsia"/>
              </w:rPr>
              <w:id w:val="-389342743"/>
              <w14:checkbox>
                <w14:checked w14:val="1"/>
                <w14:checkedState w14:val="2612" w14:font="MS Gothic"/>
                <w14:uncheckedState w14:val="2610" w14:font="MS Gothic"/>
              </w14:checkbox>
            </w:sdtPr>
            <w:sdtContent>
              <w:p w14:paraId="5AFDE620" w14:textId="59B69642" w:rsidR="00A54C24" w:rsidRDefault="00E84085">
                <w:pPr>
                  <w:pBdr>
                    <w:top w:val="nil"/>
                    <w:left w:val="nil"/>
                    <w:bottom w:val="nil"/>
                    <w:right w:val="nil"/>
                    <w:between w:val="nil"/>
                  </w:pBdr>
                  <w:rPr>
                    <w:rFonts w:ascii="Times New Roman" w:eastAsia="Times New Roman" w:hAnsi="Times New Roman" w:cs="Times New Roman"/>
                    <w:i/>
                  </w:rPr>
                </w:pPr>
                <w:r>
                  <w:rPr>
                    <w:rFonts w:ascii="MS Gothic" w:eastAsia="MS Gothic" w:hAnsi="MS Gothic" w:cs="Times New Roman" w:hint="eastAsia"/>
                  </w:rPr>
                  <w:t>☒</w:t>
                </w:r>
              </w:p>
            </w:sdtContent>
          </w:sdt>
        </w:tc>
        <w:sdt>
          <w:sdtPr>
            <w:rPr>
              <w:rFonts w:ascii="Times New Roman" w:eastAsia="Times New Roman" w:hAnsi="Times New Roman" w:cs="Times New Roman"/>
            </w:rPr>
            <w:id w:val="-60024925"/>
            <w:lock w:val="sdtContentLocked"/>
            <w:placeholder>
              <w:docPart w:val="DefaultPlaceholder_-1854013440"/>
            </w:placeholder>
          </w:sdtPr>
          <w:sdtContent>
            <w:tc>
              <w:tcPr>
                <w:tcW w:w="6750" w:type="dxa"/>
              </w:tcPr>
              <w:p w14:paraId="59724F09" w14:textId="77777777" w:rsidR="00A54C24" w:rsidRDefault="00ED7E7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Screening questionnaire(s)</w:t>
                </w:r>
              </w:p>
            </w:tc>
          </w:sdtContent>
        </w:sdt>
      </w:tr>
      <w:tr w:rsidR="00A54C24" w14:paraId="72DACBA3" w14:textId="77777777" w:rsidTr="00276486">
        <w:tc>
          <w:tcPr>
            <w:tcW w:w="515" w:type="dxa"/>
          </w:tcPr>
          <w:sdt>
            <w:sdtPr>
              <w:rPr>
                <w:rFonts w:ascii="MS Gothic" w:eastAsia="MS Gothic" w:hAnsi="MS Gothic" w:cs="Times New Roman" w:hint="eastAsia"/>
              </w:rPr>
              <w:id w:val="-762848104"/>
              <w14:checkbox>
                <w14:checked w14:val="0"/>
                <w14:checkedState w14:val="2612" w14:font="MS Gothic"/>
                <w14:uncheckedState w14:val="2610" w14:font="MS Gothic"/>
              </w14:checkbox>
            </w:sdtPr>
            <w:sdtContent>
              <w:p w14:paraId="1E7F0813" w14:textId="01FF6AAA" w:rsidR="00A54C24" w:rsidRDefault="00E84085">
                <w:pPr>
                  <w:pBdr>
                    <w:top w:val="nil"/>
                    <w:left w:val="nil"/>
                    <w:bottom w:val="nil"/>
                    <w:right w:val="nil"/>
                    <w:between w:val="nil"/>
                  </w:pBdr>
                  <w:rPr>
                    <w:rFonts w:ascii="Times New Roman" w:eastAsia="Times New Roman" w:hAnsi="Times New Roman" w:cs="Times New Roman"/>
                  </w:rPr>
                </w:pPr>
                <w:r>
                  <w:rPr>
                    <w:rFonts w:ascii="MS Gothic" w:eastAsia="MS Gothic" w:hAnsi="MS Gothic" w:cs="Times New Roman" w:hint="eastAsia"/>
                  </w:rPr>
                  <w:t>☐</w:t>
                </w:r>
              </w:p>
            </w:sdtContent>
          </w:sdt>
        </w:tc>
        <w:tc>
          <w:tcPr>
            <w:tcW w:w="6750" w:type="dxa"/>
          </w:tcPr>
          <w:sdt>
            <w:sdtPr>
              <w:rPr>
                <w:rFonts w:ascii="Times New Roman" w:eastAsia="Times New Roman" w:hAnsi="Times New Roman" w:cs="Times New Roman"/>
              </w:rPr>
              <w:id w:val="361166647"/>
              <w:lock w:val="sdtContentLocked"/>
              <w:placeholder>
                <w:docPart w:val="DefaultPlaceholder_-1854013440"/>
              </w:placeholder>
            </w:sdtPr>
            <w:sdtContent>
              <w:p w14:paraId="0A657F8C" w14:textId="77777777" w:rsidR="00A54C24" w:rsidRDefault="00ED7E7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Survey(s), including online survey(s)</w:t>
                </w:r>
              </w:p>
            </w:sdtContent>
          </w:sdt>
        </w:tc>
      </w:tr>
      <w:tr w:rsidR="00A54C24" w14:paraId="1F3E729D" w14:textId="77777777" w:rsidTr="00276486">
        <w:tc>
          <w:tcPr>
            <w:tcW w:w="515" w:type="dxa"/>
          </w:tcPr>
          <w:sdt>
            <w:sdtPr>
              <w:rPr>
                <w:rFonts w:ascii="MS Gothic" w:eastAsia="MS Gothic" w:hAnsi="MS Gothic" w:cs="Times New Roman" w:hint="eastAsia"/>
              </w:rPr>
              <w:id w:val="-2015765081"/>
              <w14:checkbox>
                <w14:checked w14:val="0"/>
                <w14:checkedState w14:val="2612" w14:font="MS Gothic"/>
                <w14:uncheckedState w14:val="2610" w14:font="MS Gothic"/>
              </w14:checkbox>
            </w:sdtPr>
            <w:sdtContent>
              <w:p w14:paraId="4EC32BBE" w14:textId="79B9110B" w:rsidR="00A54C24" w:rsidRDefault="00E84085">
                <w:pPr>
                  <w:pBdr>
                    <w:top w:val="nil"/>
                    <w:left w:val="nil"/>
                    <w:bottom w:val="nil"/>
                    <w:right w:val="nil"/>
                    <w:between w:val="nil"/>
                  </w:pBdr>
                  <w:rPr>
                    <w:rFonts w:ascii="Times New Roman" w:eastAsia="Times New Roman" w:hAnsi="Times New Roman" w:cs="Times New Roman"/>
                  </w:rPr>
                </w:pPr>
                <w:r>
                  <w:rPr>
                    <w:rFonts w:ascii="MS Gothic" w:eastAsia="MS Gothic" w:hAnsi="MS Gothic" w:cs="Times New Roman" w:hint="eastAsia"/>
                  </w:rPr>
                  <w:t>☐</w:t>
                </w:r>
              </w:p>
            </w:sdtContent>
          </w:sdt>
        </w:tc>
        <w:tc>
          <w:tcPr>
            <w:tcW w:w="6750" w:type="dxa"/>
          </w:tcPr>
          <w:sdt>
            <w:sdtPr>
              <w:rPr>
                <w:rFonts w:ascii="Times New Roman" w:eastAsia="Times New Roman" w:hAnsi="Times New Roman" w:cs="Times New Roman"/>
              </w:rPr>
              <w:id w:val="1480500270"/>
              <w:lock w:val="sdtContentLocked"/>
              <w:placeholder>
                <w:docPart w:val="DefaultPlaceholder_-1854013440"/>
              </w:placeholder>
            </w:sdtPr>
            <w:sdtContent>
              <w:p w14:paraId="3071F7DC" w14:textId="77777777" w:rsidR="00A54C24" w:rsidRDefault="00ED7E7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Demographic questionnaire(s)</w:t>
                </w:r>
              </w:p>
            </w:sdtContent>
          </w:sdt>
        </w:tc>
      </w:tr>
      <w:tr w:rsidR="00A54C24" w14:paraId="7A0DFCA4" w14:textId="77777777" w:rsidTr="00276486">
        <w:tc>
          <w:tcPr>
            <w:tcW w:w="515" w:type="dxa"/>
          </w:tcPr>
          <w:sdt>
            <w:sdtPr>
              <w:rPr>
                <w:rFonts w:ascii="MS Gothic" w:eastAsia="MS Gothic" w:hAnsi="MS Gothic" w:cs="Times New Roman" w:hint="eastAsia"/>
              </w:rPr>
              <w:id w:val="-1778318043"/>
              <w14:checkbox>
                <w14:checked w14:val="1"/>
                <w14:checkedState w14:val="2612" w14:font="MS Gothic"/>
                <w14:uncheckedState w14:val="2610" w14:font="MS Gothic"/>
              </w14:checkbox>
            </w:sdtPr>
            <w:sdtContent>
              <w:p w14:paraId="39BFB3A6" w14:textId="37D69A81" w:rsidR="00A54C24" w:rsidRDefault="000A4DBD">
                <w:pPr>
                  <w:pBdr>
                    <w:top w:val="nil"/>
                    <w:left w:val="nil"/>
                    <w:bottom w:val="nil"/>
                    <w:right w:val="nil"/>
                    <w:between w:val="nil"/>
                  </w:pBdr>
                  <w:rPr>
                    <w:rFonts w:ascii="Times New Roman" w:eastAsia="Times New Roman" w:hAnsi="Times New Roman" w:cs="Times New Roman"/>
                  </w:rPr>
                </w:pPr>
                <w:r>
                  <w:rPr>
                    <w:rFonts w:ascii="MS Gothic" w:eastAsia="MS Gothic" w:hAnsi="MS Gothic" w:cs="Times New Roman" w:hint="eastAsia"/>
                  </w:rPr>
                  <w:t>☒</w:t>
                </w:r>
              </w:p>
            </w:sdtContent>
          </w:sdt>
        </w:tc>
        <w:sdt>
          <w:sdtPr>
            <w:rPr>
              <w:rFonts w:ascii="Times New Roman" w:eastAsia="Times New Roman" w:hAnsi="Times New Roman" w:cs="Times New Roman"/>
            </w:rPr>
            <w:id w:val="-426418199"/>
            <w:lock w:val="sdtContentLocked"/>
            <w:placeholder>
              <w:docPart w:val="DefaultPlaceholder_-1854013440"/>
            </w:placeholder>
          </w:sdtPr>
          <w:sdtContent>
            <w:tc>
              <w:tcPr>
                <w:tcW w:w="6750" w:type="dxa"/>
              </w:tcPr>
              <w:p w14:paraId="0A5BAD24" w14:textId="77777777" w:rsidR="00A54C24" w:rsidRDefault="00ED7E7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Interview guide(s) or question(s)</w:t>
                </w:r>
              </w:p>
            </w:tc>
          </w:sdtContent>
        </w:sdt>
      </w:tr>
      <w:tr w:rsidR="00A54C24" w14:paraId="45580120" w14:textId="77777777" w:rsidTr="00276486">
        <w:tc>
          <w:tcPr>
            <w:tcW w:w="515" w:type="dxa"/>
          </w:tcPr>
          <w:sdt>
            <w:sdtPr>
              <w:rPr>
                <w:rFonts w:ascii="MS Gothic" w:eastAsia="MS Gothic" w:hAnsi="MS Gothic" w:cs="Times New Roman" w:hint="eastAsia"/>
              </w:rPr>
              <w:id w:val="-767543330"/>
              <w14:checkbox>
                <w14:checked w14:val="0"/>
                <w14:checkedState w14:val="2612" w14:font="MS Gothic"/>
                <w14:uncheckedState w14:val="2610" w14:font="MS Gothic"/>
              </w14:checkbox>
            </w:sdtPr>
            <w:sdtContent>
              <w:p w14:paraId="05A2131F" w14:textId="7D2B7130" w:rsidR="00A54C24" w:rsidRDefault="00E84085">
                <w:pPr>
                  <w:pBdr>
                    <w:top w:val="nil"/>
                    <w:left w:val="nil"/>
                    <w:bottom w:val="nil"/>
                    <w:right w:val="nil"/>
                    <w:between w:val="nil"/>
                  </w:pBdr>
                  <w:rPr>
                    <w:rFonts w:ascii="Times New Roman" w:eastAsia="Times New Roman" w:hAnsi="Times New Roman" w:cs="Times New Roman"/>
                  </w:rPr>
                </w:pPr>
                <w:r>
                  <w:rPr>
                    <w:rFonts w:ascii="MS Gothic" w:eastAsia="MS Gothic" w:hAnsi="MS Gothic" w:cs="Times New Roman" w:hint="eastAsia"/>
                  </w:rPr>
                  <w:t>☐</w:t>
                </w:r>
              </w:p>
            </w:sdtContent>
          </w:sdt>
        </w:tc>
        <w:sdt>
          <w:sdtPr>
            <w:rPr>
              <w:rFonts w:ascii="Times New Roman" w:eastAsia="Times New Roman" w:hAnsi="Times New Roman" w:cs="Times New Roman"/>
            </w:rPr>
            <w:id w:val="-765461878"/>
            <w:lock w:val="sdtContentLocked"/>
            <w:placeholder>
              <w:docPart w:val="DefaultPlaceholder_-1854013440"/>
            </w:placeholder>
          </w:sdtPr>
          <w:sdtContent>
            <w:tc>
              <w:tcPr>
                <w:tcW w:w="6750" w:type="dxa"/>
              </w:tcPr>
              <w:p w14:paraId="35C44356" w14:textId="77777777" w:rsidR="00A54C24" w:rsidRDefault="00ED7E7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Focus group(s)</w:t>
                </w:r>
              </w:p>
            </w:tc>
          </w:sdtContent>
        </w:sdt>
      </w:tr>
      <w:tr w:rsidR="00A54C24" w14:paraId="4779C4B6" w14:textId="77777777" w:rsidTr="00276486">
        <w:tc>
          <w:tcPr>
            <w:tcW w:w="515" w:type="dxa"/>
          </w:tcPr>
          <w:sdt>
            <w:sdtPr>
              <w:rPr>
                <w:rFonts w:ascii="MS Gothic" w:eastAsia="MS Gothic" w:hAnsi="MS Gothic" w:cs="Times New Roman" w:hint="eastAsia"/>
              </w:rPr>
              <w:id w:val="-2108109051"/>
              <w14:checkbox>
                <w14:checked w14:val="0"/>
                <w14:checkedState w14:val="2612" w14:font="MS Gothic"/>
                <w14:uncheckedState w14:val="2610" w14:font="MS Gothic"/>
              </w14:checkbox>
            </w:sdtPr>
            <w:sdtContent>
              <w:p w14:paraId="5C2FFC05" w14:textId="77777777" w:rsidR="00A54C24" w:rsidRDefault="00276486">
                <w:pPr>
                  <w:pBdr>
                    <w:top w:val="nil"/>
                    <w:left w:val="nil"/>
                    <w:bottom w:val="nil"/>
                    <w:right w:val="nil"/>
                    <w:between w:val="nil"/>
                  </w:pBdr>
                  <w:rPr>
                    <w:rFonts w:ascii="Times New Roman" w:eastAsia="Times New Roman" w:hAnsi="Times New Roman" w:cs="Times New Roman"/>
                  </w:rPr>
                </w:pPr>
                <w:r>
                  <w:rPr>
                    <w:rFonts w:ascii="MS Gothic" w:eastAsia="MS Gothic" w:hAnsi="MS Gothic" w:cs="Times New Roman" w:hint="eastAsia"/>
                  </w:rPr>
                  <w:t>☐</w:t>
                </w:r>
              </w:p>
            </w:sdtContent>
          </w:sdt>
        </w:tc>
        <w:tc>
          <w:tcPr>
            <w:tcW w:w="6750" w:type="dxa"/>
          </w:tcPr>
          <w:p w14:paraId="37E42C06" w14:textId="77777777" w:rsidR="00A54C24" w:rsidRPr="00276486" w:rsidRDefault="00000000" w:rsidP="00276486">
            <w:pPr>
              <w:pBdr>
                <w:top w:val="nil"/>
                <w:left w:val="nil"/>
                <w:bottom w:val="nil"/>
                <w:right w:val="nil"/>
                <w:between w:val="nil"/>
              </w:pBdr>
              <w:spacing w:before="120" w:after="120"/>
            </w:pPr>
            <w:sdt>
              <w:sdtPr>
                <w:rPr>
                  <w:rFonts w:ascii="Times New Roman" w:eastAsia="Times New Roman" w:hAnsi="Times New Roman" w:cs="Times New Roman"/>
                </w:rPr>
                <w:id w:val="-298378712"/>
                <w:lock w:val="sdtContentLocked"/>
                <w:placeholder>
                  <w:docPart w:val="DefaultPlaceholder_-1854013440"/>
                </w:placeholder>
              </w:sdtPr>
              <w:sdtEndPr>
                <w:rPr>
                  <w:b/>
                </w:rPr>
              </w:sdtEndPr>
              <w:sdtContent>
                <w:r w:rsidR="00ED7E7A">
                  <w:rPr>
                    <w:rFonts w:ascii="Times New Roman" w:eastAsia="Times New Roman" w:hAnsi="Times New Roman" w:cs="Times New Roman"/>
                  </w:rPr>
                  <w:t>Other, please specify</w:t>
                </w:r>
                <w:r w:rsidR="00ED7E7A">
                  <w:rPr>
                    <w:rFonts w:ascii="Times New Roman" w:eastAsia="Times New Roman" w:hAnsi="Times New Roman" w:cs="Times New Roman"/>
                    <w:b/>
                  </w:rPr>
                  <w:t>:</w:t>
                </w:r>
              </w:sdtContent>
            </w:sdt>
            <w:r w:rsidR="00ED7E7A">
              <w:rPr>
                <w:rFonts w:ascii="Times New Roman" w:eastAsia="Times New Roman" w:hAnsi="Times New Roman" w:cs="Times New Roman"/>
                <w:b/>
              </w:rPr>
              <w:t xml:space="preserve"> </w:t>
            </w:r>
            <w:sdt>
              <w:sdtPr>
                <w:id w:val="531466383"/>
                <w:placeholder>
                  <w:docPart w:val="4769352D5DF04BAAB0BCF118B60E571C"/>
                </w:placeholder>
                <w:showingPlcHdr/>
              </w:sdtPr>
              <w:sdtContent>
                <w:r w:rsidR="00276486" w:rsidRPr="00276486">
                  <w:rPr>
                    <w:color w:val="808080"/>
                  </w:rPr>
                  <w:t>Click here to provide a response.</w:t>
                </w:r>
              </w:sdtContent>
            </w:sdt>
          </w:p>
        </w:tc>
      </w:tr>
    </w:tbl>
    <w:p w14:paraId="257C4E7D" w14:textId="77777777" w:rsidR="00A54C24" w:rsidRDefault="00A54C24">
      <w:pPr>
        <w:pBdr>
          <w:top w:val="nil"/>
          <w:left w:val="nil"/>
          <w:bottom w:val="nil"/>
          <w:right w:val="nil"/>
          <w:between w:val="nil"/>
        </w:pBdr>
        <w:tabs>
          <w:tab w:val="left" w:pos="1800"/>
        </w:tabs>
        <w:spacing w:after="120"/>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973419509"/>
        <w:lock w:val="sdtContentLocked"/>
        <w:placeholder>
          <w:docPart w:val="DefaultPlaceholder_-1854013440"/>
        </w:placeholder>
      </w:sdtPr>
      <w:sdtContent>
        <w:p w14:paraId="2CDBD91E" w14:textId="77777777" w:rsidR="00A54C24" w:rsidRDefault="00ED7E7A">
          <w:pPr>
            <w:numPr>
              <w:ilvl w:val="1"/>
              <w:numId w:val="6"/>
            </w:numPr>
            <w:pBdr>
              <w:top w:val="nil"/>
              <w:left w:val="nil"/>
              <w:bottom w:val="nil"/>
              <w:right w:val="nil"/>
              <w:between w:val="nil"/>
            </w:pBdr>
            <w:spacing w:before="120" w:after="120"/>
            <w:ind w:left="1267" w:right="180" w:hanging="547"/>
          </w:pPr>
          <w:r>
            <w:rPr>
              <w:rFonts w:ascii="Times New Roman" w:eastAsia="Times New Roman" w:hAnsi="Times New Roman" w:cs="Times New Roman"/>
              <w:color w:val="000000"/>
            </w:rPr>
            <w:t xml:space="preserve">What data will you collect during the study and how you will obtain them? Please include the name of the software and descriptions of electronic data collection, database matching, and app- or device-based data collection. If third party software will be used, please provide the name of the software, and indicate if you have confirmed that the software has been approved for use (see </w:t>
          </w:r>
          <w:hyperlink r:id="rId15" w:history="1">
            <w:r w:rsidRPr="007E5075">
              <w:rPr>
                <w:rStyle w:val="Hyperlink"/>
              </w:rPr>
              <w:t>https://vt.cobblestone.software/public/</w:t>
            </w:r>
            <w:r w:rsidRPr="007E5075">
              <w:rPr>
                <w:rStyle w:val="Hyperlink"/>
                <w:rFonts w:ascii="Times New Roman" w:eastAsia="Times New Roman" w:hAnsi="Times New Roman" w:cs="Times New Roman"/>
              </w:rPr>
              <w:t>).</w:t>
            </w:r>
          </w:hyperlink>
        </w:p>
      </w:sdtContent>
    </w:sdt>
    <w:sdt>
      <w:sdtPr>
        <w:id w:val="-102964887"/>
        <w:placeholder>
          <w:docPart w:val="9C041848571D4D4D9A1C6876C23B2C6A"/>
        </w:placeholder>
      </w:sdtPr>
      <w:sdtContent>
        <w:p w14:paraId="09252739" w14:textId="550BBF23" w:rsidR="00276486" w:rsidRDefault="00702D74" w:rsidP="00825E84">
          <w:pPr>
            <w:pBdr>
              <w:top w:val="nil"/>
              <w:left w:val="nil"/>
              <w:bottom w:val="nil"/>
              <w:right w:val="nil"/>
              <w:between w:val="nil"/>
            </w:pBdr>
            <w:spacing w:before="120" w:after="120"/>
            <w:ind w:left="720"/>
          </w:pPr>
          <w:r>
            <w:rPr>
              <w:color w:val="000000"/>
            </w:rPr>
            <w:t>Interviews: these will take place either over Zoom or in-person, depending on our participants’ preferences. If over Zoom, we will record the audio and video from the phone call; if in-person, we will record the audio from the interview.</w:t>
          </w:r>
          <w:r>
            <w:rPr>
              <w:color w:val="000000"/>
            </w:rPr>
            <w:br/>
          </w:r>
          <w:r>
            <w:rPr>
              <w:color w:val="000000"/>
            </w:rPr>
            <w:br/>
            <w:t xml:space="preserve">All participant data will be stored in a OneDrive folder associated with one of the researchers’ VT </w:t>
          </w:r>
          <w:proofErr w:type="gramStart"/>
          <w:r>
            <w:rPr>
              <w:color w:val="000000"/>
            </w:rPr>
            <w:t>account</w:t>
          </w:r>
          <w:proofErr w:type="gramEnd"/>
          <w:r>
            <w:rPr>
              <w:color w:val="000000"/>
            </w:rPr>
            <w:t xml:space="preserve"> and which can only be accessed by the researchers.</w:t>
          </w:r>
        </w:p>
      </w:sdtContent>
    </w:sdt>
    <w:p w14:paraId="715E6895" w14:textId="77777777" w:rsidR="00A54C24" w:rsidRDefault="00A54C24">
      <w:pPr>
        <w:widowControl w:val="0"/>
        <w:pBdr>
          <w:top w:val="nil"/>
          <w:left w:val="nil"/>
          <w:bottom w:val="nil"/>
          <w:right w:val="nil"/>
          <w:between w:val="nil"/>
        </w:pBdr>
        <w:spacing w:before="168"/>
        <w:ind w:left="1487" w:right="540"/>
        <w:rPr>
          <w:rFonts w:ascii="Times New Roman" w:eastAsia="Times New Roman" w:hAnsi="Times New Roman" w:cs="Times New Roman"/>
          <w:i/>
          <w:color w:val="C00000"/>
        </w:rPr>
      </w:pPr>
    </w:p>
    <w:bookmarkStart w:id="19" w:name="_heading=h.2s8eyo1" w:colFirst="0" w:colLast="0" w:displacedByCustomXml="next"/>
    <w:bookmarkEnd w:id="19" w:displacedByCustomXml="next"/>
    <w:sdt>
      <w:sdtPr>
        <w:rPr>
          <w:rFonts w:ascii="Times New Roman" w:eastAsia="Times New Roman" w:hAnsi="Times New Roman" w:cs="Times New Roman"/>
        </w:rPr>
        <w:id w:val="285091453"/>
        <w:lock w:val="sdtContentLocked"/>
        <w:placeholder>
          <w:docPart w:val="DefaultPlaceholder_-1854013440"/>
        </w:placeholder>
      </w:sdtPr>
      <w:sdtContent>
        <w:p w14:paraId="4DDF02C8" w14:textId="77777777" w:rsidR="00A54C24" w:rsidRDefault="00ED7E7A">
          <w:pPr>
            <w:numPr>
              <w:ilvl w:val="1"/>
              <w:numId w:val="6"/>
            </w:numPr>
            <w:pBdr>
              <w:top w:val="nil"/>
              <w:left w:val="nil"/>
              <w:bottom w:val="nil"/>
              <w:right w:val="nil"/>
              <w:between w:val="nil"/>
            </w:pBdr>
            <w:spacing w:before="120" w:after="120"/>
            <w:ind w:right="180" w:hanging="540"/>
            <w:rPr>
              <w:rFonts w:ascii="Times New Roman" w:eastAsia="Times New Roman" w:hAnsi="Times New Roman" w:cs="Times New Roman"/>
            </w:rPr>
          </w:pPr>
          <w:r>
            <w:rPr>
              <w:rFonts w:ascii="Times New Roman" w:eastAsia="Times New Roman" w:hAnsi="Times New Roman" w:cs="Times New Roman"/>
            </w:rPr>
            <w:t>Will your research involve any audio and/or video recordings?</w:t>
          </w:r>
        </w:p>
      </w:sdtContent>
    </w:sdt>
    <w:p w14:paraId="7F7A86CC" w14:textId="76219724" w:rsidR="00A54C24" w:rsidRPr="006E4B86" w:rsidRDefault="00000000" w:rsidP="006E4B86">
      <w:pPr>
        <w:pBdr>
          <w:top w:val="nil"/>
          <w:left w:val="nil"/>
          <w:bottom w:val="nil"/>
          <w:right w:val="nil"/>
          <w:between w:val="nil"/>
        </w:pBdr>
        <w:spacing w:before="120" w:after="120"/>
        <w:ind w:left="1980" w:right="180" w:firstLine="180"/>
      </w:pPr>
      <w:sdt>
        <w:sdtPr>
          <w:rPr>
            <w:rFonts w:ascii="MS Gothic" w:eastAsia="MS Gothic" w:hAnsi="MS Gothic" w:cs="Times New Roman" w:hint="eastAsia"/>
          </w:rPr>
          <w:id w:val="-1429647607"/>
          <w14:checkbox>
            <w14:checked w14:val="1"/>
            <w14:checkedState w14:val="2612" w14:font="MS Gothic"/>
            <w14:uncheckedState w14:val="2610" w14:font="MS Gothic"/>
          </w14:checkbox>
        </w:sdtPr>
        <w:sdtContent>
          <w:r w:rsidR="00860217">
            <w:rPr>
              <w:rFonts w:ascii="MS Gothic" w:eastAsia="MS Gothic" w:hAnsi="MS Gothic" w:cs="Times New Roman" w:hint="eastAsia"/>
            </w:rPr>
            <w:t>☒</w:t>
          </w:r>
        </w:sdtContent>
      </w:sdt>
      <w:r w:rsidR="006E4B86">
        <w:rPr>
          <w:rFonts w:ascii="Times New Roman" w:eastAsia="Times New Roman" w:hAnsi="Times New Roman" w:cs="Times New Roman"/>
        </w:rPr>
        <w:t xml:space="preserve"> </w:t>
      </w:r>
      <w:sdt>
        <w:sdtPr>
          <w:rPr>
            <w:rFonts w:ascii="Times New Roman" w:eastAsia="Times New Roman" w:hAnsi="Times New Roman" w:cs="Times New Roman"/>
          </w:rPr>
          <w:id w:val="-461657122"/>
          <w:lock w:val="sdtContentLocked"/>
          <w:placeholder>
            <w:docPart w:val="DefaultPlaceholder_-1854013440"/>
          </w:placeholder>
        </w:sdtPr>
        <w:sdtContent>
          <w:r w:rsidR="00ED7E7A">
            <w:rPr>
              <w:rFonts w:ascii="Times New Roman" w:eastAsia="Times New Roman" w:hAnsi="Times New Roman" w:cs="Times New Roman"/>
            </w:rPr>
            <w:t>Yes, respond to question 5.4</w:t>
          </w:r>
        </w:sdtContent>
      </w:sdt>
    </w:p>
    <w:p w14:paraId="1A923FA4" w14:textId="77777777" w:rsidR="00A54C24" w:rsidRPr="006E4B86" w:rsidRDefault="00000000" w:rsidP="006E4B86">
      <w:pPr>
        <w:pBdr>
          <w:top w:val="nil"/>
          <w:left w:val="nil"/>
          <w:bottom w:val="nil"/>
          <w:right w:val="nil"/>
          <w:between w:val="nil"/>
        </w:pBdr>
        <w:spacing w:before="120" w:after="120"/>
        <w:ind w:left="1980" w:right="180" w:firstLine="180"/>
      </w:pPr>
      <w:sdt>
        <w:sdtPr>
          <w:rPr>
            <w:rFonts w:ascii="MS Gothic" w:eastAsia="MS Gothic" w:hAnsi="MS Gothic" w:cs="Times New Roman" w:hint="eastAsia"/>
          </w:rPr>
          <w:id w:val="1444335881"/>
          <w14:checkbox>
            <w14:checked w14:val="0"/>
            <w14:checkedState w14:val="2612" w14:font="MS Gothic"/>
            <w14:uncheckedState w14:val="2610" w14:font="MS Gothic"/>
          </w14:checkbox>
        </w:sdtPr>
        <w:sdtContent>
          <w:r w:rsidR="00276486">
            <w:rPr>
              <w:rFonts w:ascii="MS Gothic" w:eastAsia="MS Gothic" w:hAnsi="MS Gothic" w:cs="Times New Roman" w:hint="eastAsia"/>
            </w:rPr>
            <w:t>☐</w:t>
          </w:r>
        </w:sdtContent>
      </w:sdt>
      <w:r w:rsidR="006E4B86">
        <w:rPr>
          <w:rFonts w:ascii="Times New Roman" w:eastAsia="Times New Roman" w:hAnsi="Times New Roman" w:cs="Times New Roman"/>
        </w:rPr>
        <w:t xml:space="preserve"> </w:t>
      </w:r>
      <w:sdt>
        <w:sdtPr>
          <w:rPr>
            <w:rFonts w:ascii="Times New Roman" w:eastAsia="Times New Roman" w:hAnsi="Times New Roman" w:cs="Times New Roman"/>
          </w:rPr>
          <w:id w:val="-1163398787"/>
          <w:lock w:val="sdtContentLocked"/>
          <w:placeholder>
            <w:docPart w:val="DefaultPlaceholder_-1854013440"/>
          </w:placeholder>
        </w:sdtPr>
        <w:sdtContent>
          <w:r w:rsidR="00ED7E7A">
            <w:rPr>
              <w:rFonts w:ascii="Times New Roman" w:eastAsia="Times New Roman" w:hAnsi="Times New Roman" w:cs="Times New Roman"/>
            </w:rPr>
            <w:t>No, skip to question 5.5</w:t>
          </w:r>
        </w:sdtContent>
      </w:sdt>
    </w:p>
    <w:p w14:paraId="77A0300C" w14:textId="77777777" w:rsidR="00A54C24" w:rsidRDefault="00A54C24" w:rsidP="006E4B86">
      <w:pPr>
        <w:pBdr>
          <w:top w:val="nil"/>
          <w:left w:val="nil"/>
          <w:bottom w:val="nil"/>
          <w:right w:val="nil"/>
          <w:between w:val="nil"/>
        </w:pBdr>
        <w:spacing w:before="120" w:after="120"/>
        <w:ind w:left="1980" w:right="180" w:firstLine="180"/>
      </w:pPr>
    </w:p>
    <w:p w14:paraId="57602269" w14:textId="77777777" w:rsidR="00825E84" w:rsidRPr="006E4B86" w:rsidRDefault="00825E84" w:rsidP="006E4B86">
      <w:pPr>
        <w:pBdr>
          <w:top w:val="nil"/>
          <w:left w:val="nil"/>
          <w:bottom w:val="nil"/>
          <w:right w:val="nil"/>
          <w:between w:val="nil"/>
        </w:pBdr>
        <w:spacing w:before="120" w:after="120"/>
        <w:ind w:left="1980" w:right="180" w:firstLine="180"/>
      </w:pPr>
    </w:p>
    <w:sdt>
      <w:sdtPr>
        <w:rPr>
          <w:rFonts w:ascii="Times New Roman" w:eastAsia="Times New Roman" w:hAnsi="Times New Roman" w:cs="Times New Roman"/>
        </w:rPr>
        <w:id w:val="763042423"/>
        <w:lock w:val="sdtContentLocked"/>
        <w:placeholder>
          <w:docPart w:val="DefaultPlaceholder_-1854013440"/>
        </w:placeholder>
      </w:sdtPr>
      <w:sdtContent>
        <w:p w14:paraId="1E14FF45" w14:textId="77777777" w:rsidR="00A54C24" w:rsidRDefault="00ED7E7A">
          <w:pPr>
            <w:numPr>
              <w:ilvl w:val="1"/>
              <w:numId w:val="6"/>
            </w:numPr>
            <w:pBdr>
              <w:top w:val="nil"/>
              <w:left w:val="nil"/>
              <w:bottom w:val="nil"/>
              <w:right w:val="nil"/>
              <w:between w:val="nil"/>
            </w:pBdr>
            <w:spacing w:before="120" w:after="120"/>
            <w:ind w:right="180" w:hanging="540"/>
            <w:rPr>
              <w:rFonts w:ascii="Times New Roman" w:eastAsia="Times New Roman" w:hAnsi="Times New Roman" w:cs="Times New Roman"/>
            </w:rPr>
          </w:pPr>
          <w:r>
            <w:rPr>
              <w:rFonts w:ascii="Times New Roman" w:eastAsia="Times New Roman" w:hAnsi="Times New Roman" w:cs="Times New Roman"/>
            </w:rPr>
            <w:t xml:space="preserve">Who will transcribe or code audio and/or video recordings? If third party software will be used, please provide the name of the software, and indicate if you have confirmed that the software has been approved for use (see </w:t>
          </w:r>
          <w:hyperlink r:id="rId16">
            <w:r>
              <w:rPr>
                <w:rFonts w:ascii="Times New Roman" w:eastAsia="Times New Roman" w:hAnsi="Times New Roman" w:cs="Times New Roman"/>
                <w:color w:val="0000FF"/>
                <w:u w:val="single"/>
              </w:rPr>
              <w:t>https://vt.cobblestone.software/public/</w:t>
            </w:r>
          </w:hyperlink>
          <w:r>
            <w:rPr>
              <w:rFonts w:ascii="Times New Roman" w:eastAsia="Times New Roman" w:hAnsi="Times New Roman" w:cs="Times New Roman"/>
            </w:rPr>
            <w:t>).</w:t>
          </w:r>
        </w:p>
      </w:sdtContent>
    </w:sdt>
    <w:sdt>
      <w:sdtPr>
        <w:id w:val="-1681275329"/>
        <w:placeholder>
          <w:docPart w:val="3F475B64034C4804998B672313591EEE"/>
        </w:placeholder>
      </w:sdtPr>
      <w:sdtContent>
        <w:sdt>
          <w:sdtPr>
            <w:id w:val="-462965831"/>
            <w:placeholder>
              <w:docPart w:val="6578B5B5F2CD4F86A2EFD36EBDA68495"/>
            </w:placeholder>
          </w:sdtPr>
          <w:sdtContent>
            <w:p w14:paraId="2691CDD7" w14:textId="78D6F57B" w:rsidR="00276486" w:rsidRDefault="00860217" w:rsidP="00276486">
              <w:pPr>
                <w:pBdr>
                  <w:top w:val="nil"/>
                  <w:left w:val="nil"/>
                  <w:bottom w:val="nil"/>
                  <w:right w:val="nil"/>
                  <w:between w:val="nil"/>
                </w:pBdr>
                <w:spacing w:before="120" w:after="120"/>
                <w:ind w:left="720"/>
              </w:pPr>
              <w:r>
                <w:rPr>
                  <w:color w:val="000000"/>
                </w:rPr>
                <w:t>The researchers will transcribe the audio/video recordings. We will use Zoom’s transcription feature and correct the transcript as needed.</w:t>
              </w:r>
            </w:p>
          </w:sdtContent>
        </w:sdt>
      </w:sdtContent>
    </w:sdt>
    <w:p w14:paraId="4292676E" w14:textId="77777777" w:rsidR="0067572C" w:rsidRDefault="0067572C" w:rsidP="00276486">
      <w:pPr>
        <w:pBdr>
          <w:top w:val="nil"/>
          <w:left w:val="nil"/>
          <w:bottom w:val="nil"/>
          <w:right w:val="nil"/>
          <w:between w:val="nil"/>
        </w:pBdr>
        <w:spacing w:before="120" w:after="120"/>
        <w:ind w:left="900" w:firstLine="540"/>
      </w:pPr>
    </w:p>
    <w:sdt>
      <w:sdtPr>
        <w:rPr>
          <w:rFonts w:ascii="Times New Roman" w:eastAsia="Times New Roman" w:hAnsi="Times New Roman" w:cs="Times New Roman"/>
        </w:rPr>
        <w:id w:val="-1605342240"/>
        <w:lock w:val="sdtContentLocked"/>
        <w:placeholder>
          <w:docPart w:val="DefaultPlaceholder_-1854013440"/>
        </w:placeholder>
      </w:sdtPr>
      <w:sdtEndPr>
        <w:rPr>
          <w:i/>
        </w:rPr>
      </w:sdtEndPr>
      <w:sdtContent>
        <w:p w14:paraId="0596B4E4" w14:textId="77777777" w:rsidR="00A54C24" w:rsidRDefault="00ED7E7A">
          <w:pPr>
            <w:numPr>
              <w:ilvl w:val="1"/>
              <w:numId w:val="6"/>
            </w:numPr>
            <w:pBdr>
              <w:top w:val="nil"/>
              <w:left w:val="nil"/>
              <w:bottom w:val="nil"/>
              <w:right w:val="nil"/>
              <w:between w:val="nil"/>
            </w:pBdr>
            <w:spacing w:before="120" w:after="120"/>
            <w:ind w:right="180" w:hanging="540"/>
            <w:rPr>
              <w:rFonts w:ascii="Times New Roman" w:eastAsia="Times New Roman" w:hAnsi="Times New Roman" w:cs="Times New Roman"/>
            </w:rPr>
          </w:pPr>
          <w:r>
            <w:rPr>
              <w:rFonts w:ascii="Times New Roman" w:eastAsia="Times New Roman" w:hAnsi="Times New Roman" w:cs="Times New Roman"/>
            </w:rPr>
            <w:t xml:space="preserve">Please select the identifiers you will obtain (whether directly from participants or from another source). The collection of social security numbers, student records, including grades and assignments, may require approval from Virginia Tech data stewards prior to use. Please contact the Privacy and Data Protection Program at </w:t>
          </w:r>
          <w:hyperlink r:id="rId17" w:history="1">
            <w:r w:rsidR="007E5075" w:rsidRPr="00045C23">
              <w:rPr>
                <w:rStyle w:val="Hyperlink"/>
                <w:rFonts w:ascii="Times New Roman" w:eastAsia="Times New Roman" w:hAnsi="Times New Roman" w:cs="Times New Roman"/>
              </w:rPr>
              <w:t>prdp@vt.edu</w:t>
            </w:r>
          </w:hyperlink>
          <w:r w:rsidR="007E5075">
            <w:rPr>
              <w:rFonts w:ascii="Times New Roman" w:eastAsia="Times New Roman" w:hAnsi="Times New Roman" w:cs="Times New Roman"/>
            </w:rPr>
            <w:t xml:space="preserve"> </w:t>
          </w:r>
          <w:r>
            <w:rPr>
              <w:rFonts w:ascii="Times New Roman" w:eastAsia="Times New Roman" w:hAnsi="Times New Roman" w:cs="Times New Roman"/>
            </w:rPr>
            <w:t>for information on additional approvals</w:t>
          </w:r>
          <w:r>
            <w:rPr>
              <w:rFonts w:ascii="Times New Roman" w:eastAsia="Times New Roman" w:hAnsi="Times New Roman" w:cs="Times New Roman"/>
              <w:i/>
            </w:rPr>
            <w:t xml:space="preserve">. </w:t>
          </w:r>
        </w:p>
      </w:sdtContent>
    </w:sdt>
    <w:tbl>
      <w:tblPr>
        <w:tblW w:w="791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535"/>
        <w:gridCol w:w="7375"/>
      </w:tblGrid>
      <w:tr w:rsidR="00A54C24" w14:paraId="3150575E" w14:textId="77777777">
        <w:tc>
          <w:tcPr>
            <w:tcW w:w="535" w:type="dxa"/>
          </w:tcPr>
          <w:sdt>
            <w:sdtPr>
              <w:rPr>
                <w:rFonts w:ascii="MS Gothic" w:eastAsia="MS Gothic" w:hAnsi="MS Gothic" w:cs="Times New Roman" w:hint="eastAsia"/>
              </w:rPr>
              <w:id w:val="-527182176"/>
              <w14:checkbox>
                <w14:checked w14:val="1"/>
                <w14:checkedState w14:val="2612" w14:font="MS Gothic"/>
                <w14:uncheckedState w14:val="2610" w14:font="MS Gothic"/>
              </w14:checkbox>
            </w:sdtPr>
            <w:sdtContent>
              <w:p w14:paraId="01A63EB6" w14:textId="6414BCD8" w:rsidR="00A54C24" w:rsidRDefault="00140F18">
                <w:pPr>
                  <w:pBdr>
                    <w:top w:val="nil"/>
                    <w:left w:val="nil"/>
                    <w:bottom w:val="nil"/>
                    <w:right w:val="nil"/>
                    <w:between w:val="nil"/>
                  </w:pBdr>
                  <w:rPr>
                    <w:rFonts w:ascii="Times New Roman" w:eastAsia="Times New Roman" w:hAnsi="Times New Roman" w:cs="Times New Roman"/>
                    <w:i/>
                  </w:rPr>
                </w:pPr>
                <w:r>
                  <w:rPr>
                    <w:rFonts w:ascii="MS Gothic" w:eastAsia="MS Gothic" w:hAnsi="MS Gothic" w:cs="Times New Roman" w:hint="eastAsia"/>
                  </w:rPr>
                  <w:t>☒</w:t>
                </w:r>
              </w:p>
            </w:sdtContent>
          </w:sdt>
        </w:tc>
        <w:tc>
          <w:tcPr>
            <w:tcW w:w="7375" w:type="dxa"/>
          </w:tcPr>
          <w:sdt>
            <w:sdtPr>
              <w:rPr>
                <w:rFonts w:ascii="Times New Roman" w:eastAsia="Times New Roman" w:hAnsi="Times New Roman" w:cs="Times New Roman"/>
              </w:rPr>
              <w:id w:val="-648679445"/>
              <w:lock w:val="sdtContentLocked"/>
              <w:placeholder>
                <w:docPart w:val="DefaultPlaceholder_-1854013440"/>
              </w:placeholder>
            </w:sdtPr>
            <w:sdtContent>
              <w:p w14:paraId="61C08237" w14:textId="77777777" w:rsidR="00A54C24" w:rsidRDefault="00ED7E7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Name</w:t>
                </w:r>
              </w:p>
            </w:sdtContent>
          </w:sdt>
        </w:tc>
      </w:tr>
      <w:tr w:rsidR="00A54C24" w14:paraId="30E55CFB" w14:textId="77777777">
        <w:tc>
          <w:tcPr>
            <w:tcW w:w="535" w:type="dxa"/>
          </w:tcPr>
          <w:sdt>
            <w:sdtPr>
              <w:rPr>
                <w:rFonts w:ascii="MS Gothic" w:eastAsia="MS Gothic" w:hAnsi="MS Gothic" w:cs="Times New Roman" w:hint="eastAsia"/>
              </w:rPr>
              <w:id w:val="458775080"/>
              <w14:checkbox>
                <w14:checked w14:val="0"/>
                <w14:checkedState w14:val="2612" w14:font="MS Gothic"/>
                <w14:uncheckedState w14:val="2610" w14:font="MS Gothic"/>
              </w14:checkbox>
            </w:sdtPr>
            <w:sdtContent>
              <w:p w14:paraId="723478DA" w14:textId="77777777" w:rsidR="00A54C24" w:rsidRDefault="00276486">
                <w:pPr>
                  <w:pBdr>
                    <w:top w:val="nil"/>
                    <w:left w:val="nil"/>
                    <w:bottom w:val="nil"/>
                    <w:right w:val="nil"/>
                    <w:between w:val="nil"/>
                  </w:pBdr>
                  <w:rPr>
                    <w:rFonts w:ascii="Times New Roman" w:eastAsia="Times New Roman" w:hAnsi="Times New Roman" w:cs="Times New Roman"/>
                  </w:rPr>
                </w:pPr>
                <w:r>
                  <w:rPr>
                    <w:rFonts w:ascii="MS Gothic" w:eastAsia="MS Gothic" w:hAnsi="MS Gothic" w:cs="Times New Roman" w:hint="eastAsia"/>
                  </w:rPr>
                  <w:t>☐</w:t>
                </w:r>
              </w:p>
            </w:sdtContent>
          </w:sdt>
        </w:tc>
        <w:sdt>
          <w:sdtPr>
            <w:rPr>
              <w:rFonts w:ascii="Times New Roman" w:eastAsia="Times New Roman" w:hAnsi="Times New Roman" w:cs="Times New Roman"/>
            </w:rPr>
            <w:id w:val="-2121980214"/>
            <w:lock w:val="sdtContentLocked"/>
            <w:placeholder>
              <w:docPart w:val="DefaultPlaceholder_-1854013440"/>
            </w:placeholder>
          </w:sdtPr>
          <w:sdtContent>
            <w:tc>
              <w:tcPr>
                <w:tcW w:w="7375" w:type="dxa"/>
              </w:tcPr>
              <w:p w14:paraId="620D3CE1" w14:textId="77777777" w:rsidR="00A54C24" w:rsidRDefault="00ED7E7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Geographical subdivisions smaller than a state, including street address, city, county, precinct, zip code, and equivalent geocodes (note, the initial three digits of a zip code are not considered identifiable)</w:t>
                </w:r>
              </w:p>
            </w:tc>
          </w:sdtContent>
        </w:sdt>
      </w:tr>
      <w:tr w:rsidR="00A54C24" w14:paraId="725D2DDE" w14:textId="77777777">
        <w:tc>
          <w:tcPr>
            <w:tcW w:w="535" w:type="dxa"/>
          </w:tcPr>
          <w:sdt>
            <w:sdtPr>
              <w:rPr>
                <w:rFonts w:ascii="MS Gothic" w:eastAsia="MS Gothic" w:hAnsi="MS Gothic" w:cs="Times New Roman" w:hint="eastAsia"/>
              </w:rPr>
              <w:id w:val="418679971"/>
              <w14:checkbox>
                <w14:checked w14:val="0"/>
                <w14:checkedState w14:val="2612" w14:font="MS Gothic"/>
                <w14:uncheckedState w14:val="2610" w14:font="MS Gothic"/>
              </w14:checkbox>
            </w:sdtPr>
            <w:sdtContent>
              <w:p w14:paraId="6A2CC978" w14:textId="77777777" w:rsidR="00A54C24" w:rsidRDefault="00276486">
                <w:pPr>
                  <w:pBdr>
                    <w:top w:val="nil"/>
                    <w:left w:val="nil"/>
                    <w:bottom w:val="nil"/>
                    <w:right w:val="nil"/>
                    <w:between w:val="nil"/>
                  </w:pBdr>
                  <w:rPr>
                    <w:rFonts w:ascii="Times New Roman" w:eastAsia="Times New Roman" w:hAnsi="Times New Roman" w:cs="Times New Roman"/>
                  </w:rPr>
                </w:pPr>
                <w:r>
                  <w:rPr>
                    <w:rFonts w:ascii="MS Gothic" w:eastAsia="MS Gothic" w:hAnsi="MS Gothic" w:cs="Times New Roman" w:hint="eastAsia"/>
                  </w:rPr>
                  <w:t>☐</w:t>
                </w:r>
              </w:p>
            </w:sdtContent>
          </w:sdt>
        </w:tc>
        <w:sdt>
          <w:sdtPr>
            <w:rPr>
              <w:rFonts w:ascii="Times New Roman" w:eastAsia="Times New Roman" w:hAnsi="Times New Roman" w:cs="Times New Roman"/>
            </w:rPr>
            <w:id w:val="1407195907"/>
            <w:lock w:val="sdtContentLocked"/>
            <w:placeholder>
              <w:docPart w:val="DefaultPlaceholder_-1854013440"/>
            </w:placeholder>
          </w:sdtPr>
          <w:sdtContent>
            <w:tc>
              <w:tcPr>
                <w:tcW w:w="7375" w:type="dxa"/>
              </w:tcPr>
              <w:p w14:paraId="5339FAF3" w14:textId="77777777" w:rsidR="00A54C24" w:rsidRDefault="00ED7E7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Elements of dates (except year) directly related to an individual, including birth date, admission date, discharge date, date of death, and single year of age over 89 and all elements of dates (including year) indicative of such age (note, such ages and elements may be aggregated into a single category of age 90+)</w:t>
                </w:r>
              </w:p>
            </w:tc>
          </w:sdtContent>
        </w:sdt>
      </w:tr>
      <w:tr w:rsidR="00A54C24" w14:paraId="03824A6A" w14:textId="77777777">
        <w:tc>
          <w:tcPr>
            <w:tcW w:w="535" w:type="dxa"/>
          </w:tcPr>
          <w:sdt>
            <w:sdtPr>
              <w:rPr>
                <w:rFonts w:ascii="MS Gothic" w:eastAsia="MS Gothic" w:hAnsi="MS Gothic" w:cs="Times New Roman" w:hint="eastAsia"/>
              </w:rPr>
              <w:id w:val="-1051613323"/>
              <w14:checkbox>
                <w14:checked w14:val="0"/>
                <w14:checkedState w14:val="2612" w14:font="MS Gothic"/>
                <w14:uncheckedState w14:val="2610" w14:font="MS Gothic"/>
              </w14:checkbox>
            </w:sdtPr>
            <w:sdtContent>
              <w:p w14:paraId="7BB58592" w14:textId="77777777" w:rsidR="00A54C24" w:rsidRDefault="00276486">
                <w:pPr>
                  <w:pBdr>
                    <w:top w:val="nil"/>
                    <w:left w:val="nil"/>
                    <w:bottom w:val="nil"/>
                    <w:right w:val="nil"/>
                    <w:between w:val="nil"/>
                  </w:pBdr>
                  <w:rPr>
                    <w:rFonts w:ascii="Times New Roman" w:eastAsia="Times New Roman" w:hAnsi="Times New Roman" w:cs="Times New Roman"/>
                  </w:rPr>
                </w:pPr>
                <w:r>
                  <w:rPr>
                    <w:rFonts w:ascii="MS Gothic" w:eastAsia="MS Gothic" w:hAnsi="MS Gothic" w:cs="Times New Roman" w:hint="eastAsia"/>
                  </w:rPr>
                  <w:t>☐</w:t>
                </w:r>
              </w:p>
            </w:sdtContent>
          </w:sdt>
        </w:tc>
        <w:sdt>
          <w:sdtPr>
            <w:rPr>
              <w:rFonts w:ascii="Times New Roman" w:eastAsia="Times New Roman" w:hAnsi="Times New Roman" w:cs="Times New Roman"/>
            </w:rPr>
            <w:id w:val="-319429502"/>
            <w:lock w:val="sdtContentLocked"/>
            <w:placeholder>
              <w:docPart w:val="DefaultPlaceholder_-1854013440"/>
            </w:placeholder>
          </w:sdtPr>
          <w:sdtContent>
            <w:tc>
              <w:tcPr>
                <w:tcW w:w="7375" w:type="dxa"/>
              </w:tcPr>
              <w:p w14:paraId="7DD22FD7" w14:textId="77777777" w:rsidR="00A54C24" w:rsidRDefault="00ED7E7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Phone numbers</w:t>
                </w:r>
              </w:p>
            </w:tc>
          </w:sdtContent>
        </w:sdt>
      </w:tr>
      <w:tr w:rsidR="00A54C24" w14:paraId="3F5E139A" w14:textId="77777777">
        <w:tc>
          <w:tcPr>
            <w:tcW w:w="535" w:type="dxa"/>
          </w:tcPr>
          <w:sdt>
            <w:sdtPr>
              <w:rPr>
                <w:rFonts w:ascii="MS Gothic" w:eastAsia="MS Gothic" w:hAnsi="MS Gothic" w:cs="Times New Roman" w:hint="eastAsia"/>
              </w:rPr>
              <w:id w:val="449137525"/>
              <w14:checkbox>
                <w14:checked w14:val="0"/>
                <w14:checkedState w14:val="2612" w14:font="MS Gothic"/>
                <w14:uncheckedState w14:val="2610" w14:font="MS Gothic"/>
              </w14:checkbox>
            </w:sdtPr>
            <w:sdtContent>
              <w:p w14:paraId="386D6900" w14:textId="77777777" w:rsidR="00A54C24" w:rsidRDefault="00276486">
                <w:pPr>
                  <w:pBdr>
                    <w:top w:val="nil"/>
                    <w:left w:val="nil"/>
                    <w:bottom w:val="nil"/>
                    <w:right w:val="nil"/>
                    <w:between w:val="nil"/>
                  </w:pBdr>
                  <w:rPr>
                    <w:rFonts w:ascii="Times New Roman" w:eastAsia="Times New Roman" w:hAnsi="Times New Roman" w:cs="Times New Roman"/>
                  </w:rPr>
                </w:pPr>
                <w:r>
                  <w:rPr>
                    <w:rFonts w:ascii="MS Gothic" w:eastAsia="MS Gothic" w:hAnsi="MS Gothic" w:cs="Times New Roman" w:hint="eastAsia"/>
                  </w:rPr>
                  <w:t>☐</w:t>
                </w:r>
              </w:p>
            </w:sdtContent>
          </w:sdt>
        </w:tc>
        <w:sdt>
          <w:sdtPr>
            <w:rPr>
              <w:rFonts w:ascii="Times New Roman" w:eastAsia="Times New Roman" w:hAnsi="Times New Roman" w:cs="Times New Roman"/>
            </w:rPr>
            <w:id w:val="-1051457301"/>
            <w:lock w:val="sdtContentLocked"/>
            <w:placeholder>
              <w:docPart w:val="DefaultPlaceholder_-1854013440"/>
            </w:placeholder>
          </w:sdtPr>
          <w:sdtContent>
            <w:tc>
              <w:tcPr>
                <w:tcW w:w="7375" w:type="dxa"/>
              </w:tcPr>
              <w:p w14:paraId="5861EA15" w14:textId="77777777" w:rsidR="00A54C24" w:rsidRDefault="00ED7E7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Fax numbers</w:t>
                </w:r>
              </w:p>
            </w:tc>
          </w:sdtContent>
        </w:sdt>
      </w:tr>
      <w:tr w:rsidR="00A54C24" w14:paraId="7834D403" w14:textId="77777777">
        <w:tc>
          <w:tcPr>
            <w:tcW w:w="535" w:type="dxa"/>
          </w:tcPr>
          <w:sdt>
            <w:sdtPr>
              <w:rPr>
                <w:rFonts w:ascii="MS Gothic" w:eastAsia="MS Gothic" w:hAnsi="MS Gothic" w:cs="Times New Roman" w:hint="eastAsia"/>
              </w:rPr>
              <w:id w:val="409892522"/>
              <w14:checkbox>
                <w14:checked w14:val="1"/>
                <w14:checkedState w14:val="2612" w14:font="MS Gothic"/>
                <w14:uncheckedState w14:val="2610" w14:font="MS Gothic"/>
              </w14:checkbox>
            </w:sdtPr>
            <w:sdtContent>
              <w:p w14:paraId="1722CAF9" w14:textId="68F0DE39" w:rsidR="00A54C24" w:rsidRDefault="003D4A44">
                <w:pPr>
                  <w:pBdr>
                    <w:top w:val="nil"/>
                    <w:left w:val="nil"/>
                    <w:bottom w:val="nil"/>
                    <w:right w:val="nil"/>
                    <w:between w:val="nil"/>
                  </w:pBdr>
                  <w:rPr>
                    <w:rFonts w:ascii="Times New Roman" w:eastAsia="Times New Roman" w:hAnsi="Times New Roman" w:cs="Times New Roman"/>
                  </w:rPr>
                </w:pPr>
                <w:r>
                  <w:rPr>
                    <w:rFonts w:ascii="MS Gothic" w:eastAsia="MS Gothic" w:hAnsi="MS Gothic" w:cs="Times New Roman" w:hint="eastAsia"/>
                  </w:rPr>
                  <w:t>☒</w:t>
                </w:r>
              </w:p>
            </w:sdtContent>
          </w:sdt>
        </w:tc>
        <w:sdt>
          <w:sdtPr>
            <w:rPr>
              <w:rFonts w:ascii="Times New Roman" w:eastAsia="Times New Roman" w:hAnsi="Times New Roman" w:cs="Times New Roman"/>
            </w:rPr>
            <w:id w:val="2096886859"/>
            <w:lock w:val="sdtContentLocked"/>
            <w:placeholder>
              <w:docPart w:val="DefaultPlaceholder_-1854013440"/>
            </w:placeholder>
          </w:sdtPr>
          <w:sdtContent>
            <w:tc>
              <w:tcPr>
                <w:tcW w:w="7375" w:type="dxa"/>
              </w:tcPr>
              <w:p w14:paraId="2CD165A2" w14:textId="77777777" w:rsidR="00A54C24" w:rsidRDefault="00ED7E7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Electronic mail addresses (e-mail)</w:t>
                </w:r>
              </w:p>
            </w:tc>
          </w:sdtContent>
        </w:sdt>
      </w:tr>
      <w:tr w:rsidR="00A54C24" w14:paraId="7A2B3236" w14:textId="77777777">
        <w:tc>
          <w:tcPr>
            <w:tcW w:w="535" w:type="dxa"/>
          </w:tcPr>
          <w:sdt>
            <w:sdtPr>
              <w:rPr>
                <w:rFonts w:ascii="MS Gothic" w:eastAsia="MS Gothic" w:hAnsi="MS Gothic" w:cs="Times New Roman" w:hint="eastAsia"/>
              </w:rPr>
              <w:id w:val="-1111275454"/>
              <w14:checkbox>
                <w14:checked w14:val="0"/>
                <w14:checkedState w14:val="2612" w14:font="MS Gothic"/>
                <w14:uncheckedState w14:val="2610" w14:font="MS Gothic"/>
              </w14:checkbox>
            </w:sdtPr>
            <w:sdtContent>
              <w:p w14:paraId="1DB660F7" w14:textId="77777777" w:rsidR="00A54C24" w:rsidRDefault="00276486">
                <w:pPr>
                  <w:pBdr>
                    <w:top w:val="nil"/>
                    <w:left w:val="nil"/>
                    <w:bottom w:val="nil"/>
                    <w:right w:val="nil"/>
                    <w:between w:val="nil"/>
                  </w:pBdr>
                  <w:rPr>
                    <w:rFonts w:ascii="Times New Roman" w:eastAsia="Times New Roman" w:hAnsi="Times New Roman" w:cs="Times New Roman"/>
                  </w:rPr>
                </w:pPr>
                <w:r>
                  <w:rPr>
                    <w:rFonts w:ascii="MS Gothic" w:eastAsia="MS Gothic" w:hAnsi="MS Gothic" w:cs="Times New Roman" w:hint="eastAsia"/>
                  </w:rPr>
                  <w:t>☐</w:t>
                </w:r>
              </w:p>
            </w:sdtContent>
          </w:sdt>
        </w:tc>
        <w:sdt>
          <w:sdtPr>
            <w:rPr>
              <w:rFonts w:ascii="Times New Roman" w:eastAsia="Times New Roman" w:hAnsi="Times New Roman" w:cs="Times New Roman"/>
            </w:rPr>
            <w:id w:val="1237282763"/>
            <w:lock w:val="sdtContentLocked"/>
            <w:placeholder>
              <w:docPart w:val="DefaultPlaceholder_-1854013440"/>
            </w:placeholder>
          </w:sdtPr>
          <w:sdtContent>
            <w:tc>
              <w:tcPr>
                <w:tcW w:w="7375" w:type="dxa"/>
              </w:tcPr>
              <w:p w14:paraId="78B2B087" w14:textId="77777777" w:rsidR="00A54C24" w:rsidRDefault="00ED7E7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Social Security numbers</w:t>
                </w:r>
              </w:p>
            </w:tc>
          </w:sdtContent>
        </w:sdt>
      </w:tr>
      <w:tr w:rsidR="00A54C24" w14:paraId="3E774E8F" w14:textId="77777777">
        <w:tc>
          <w:tcPr>
            <w:tcW w:w="535" w:type="dxa"/>
          </w:tcPr>
          <w:sdt>
            <w:sdtPr>
              <w:rPr>
                <w:rFonts w:ascii="MS Gothic" w:eastAsia="MS Gothic" w:hAnsi="MS Gothic" w:cs="Times New Roman" w:hint="eastAsia"/>
              </w:rPr>
              <w:id w:val="1540632512"/>
              <w14:checkbox>
                <w14:checked w14:val="0"/>
                <w14:checkedState w14:val="2612" w14:font="MS Gothic"/>
                <w14:uncheckedState w14:val="2610" w14:font="MS Gothic"/>
              </w14:checkbox>
            </w:sdtPr>
            <w:sdtContent>
              <w:p w14:paraId="66323587" w14:textId="77777777" w:rsidR="00A54C24" w:rsidRDefault="00276486">
                <w:pPr>
                  <w:pBdr>
                    <w:top w:val="nil"/>
                    <w:left w:val="nil"/>
                    <w:bottom w:val="nil"/>
                    <w:right w:val="nil"/>
                    <w:between w:val="nil"/>
                  </w:pBdr>
                  <w:rPr>
                    <w:rFonts w:ascii="Times New Roman" w:eastAsia="Times New Roman" w:hAnsi="Times New Roman" w:cs="Times New Roman"/>
                  </w:rPr>
                </w:pPr>
                <w:r>
                  <w:rPr>
                    <w:rFonts w:ascii="MS Gothic" w:eastAsia="MS Gothic" w:hAnsi="MS Gothic" w:cs="Times New Roman" w:hint="eastAsia"/>
                  </w:rPr>
                  <w:t>☐</w:t>
                </w:r>
              </w:p>
            </w:sdtContent>
          </w:sdt>
        </w:tc>
        <w:sdt>
          <w:sdtPr>
            <w:rPr>
              <w:rFonts w:ascii="Times New Roman" w:eastAsia="Times New Roman" w:hAnsi="Times New Roman" w:cs="Times New Roman"/>
            </w:rPr>
            <w:id w:val="280687806"/>
            <w:lock w:val="sdtContentLocked"/>
            <w:placeholder>
              <w:docPart w:val="DefaultPlaceholder_-1854013440"/>
            </w:placeholder>
          </w:sdtPr>
          <w:sdtContent>
            <w:tc>
              <w:tcPr>
                <w:tcW w:w="7375" w:type="dxa"/>
              </w:tcPr>
              <w:p w14:paraId="2F3C7C3F" w14:textId="77777777" w:rsidR="00A54C24" w:rsidRDefault="00ED7E7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Medical record numbers</w:t>
                </w:r>
              </w:p>
            </w:tc>
          </w:sdtContent>
        </w:sdt>
      </w:tr>
      <w:tr w:rsidR="00A54C24" w14:paraId="16131723" w14:textId="77777777">
        <w:tc>
          <w:tcPr>
            <w:tcW w:w="535" w:type="dxa"/>
          </w:tcPr>
          <w:sdt>
            <w:sdtPr>
              <w:rPr>
                <w:rFonts w:ascii="MS Gothic" w:eastAsia="MS Gothic" w:hAnsi="MS Gothic" w:cs="Times New Roman" w:hint="eastAsia"/>
              </w:rPr>
              <w:id w:val="745620451"/>
              <w14:checkbox>
                <w14:checked w14:val="0"/>
                <w14:checkedState w14:val="2612" w14:font="MS Gothic"/>
                <w14:uncheckedState w14:val="2610" w14:font="MS Gothic"/>
              </w14:checkbox>
            </w:sdtPr>
            <w:sdtContent>
              <w:p w14:paraId="020D9D58" w14:textId="77777777" w:rsidR="00A54C24" w:rsidRDefault="00276486">
                <w:pPr>
                  <w:pBdr>
                    <w:top w:val="nil"/>
                    <w:left w:val="nil"/>
                    <w:bottom w:val="nil"/>
                    <w:right w:val="nil"/>
                    <w:between w:val="nil"/>
                  </w:pBdr>
                  <w:rPr>
                    <w:rFonts w:ascii="Times New Roman" w:eastAsia="Times New Roman" w:hAnsi="Times New Roman" w:cs="Times New Roman"/>
                  </w:rPr>
                </w:pPr>
                <w:r>
                  <w:rPr>
                    <w:rFonts w:ascii="MS Gothic" w:eastAsia="MS Gothic" w:hAnsi="MS Gothic" w:cs="Times New Roman" w:hint="eastAsia"/>
                  </w:rPr>
                  <w:t>☐</w:t>
                </w:r>
              </w:p>
            </w:sdtContent>
          </w:sdt>
        </w:tc>
        <w:sdt>
          <w:sdtPr>
            <w:rPr>
              <w:rFonts w:ascii="Times New Roman" w:eastAsia="Times New Roman" w:hAnsi="Times New Roman" w:cs="Times New Roman"/>
            </w:rPr>
            <w:id w:val="-2019301678"/>
            <w:lock w:val="sdtContentLocked"/>
            <w:placeholder>
              <w:docPart w:val="DefaultPlaceholder_-1854013440"/>
            </w:placeholder>
          </w:sdtPr>
          <w:sdtContent>
            <w:tc>
              <w:tcPr>
                <w:tcW w:w="7375" w:type="dxa"/>
              </w:tcPr>
              <w:p w14:paraId="5F59E0D4" w14:textId="77777777" w:rsidR="00A54C24" w:rsidRDefault="00ED7E7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Health plan beneficiary numbers</w:t>
                </w:r>
              </w:p>
            </w:tc>
          </w:sdtContent>
        </w:sdt>
      </w:tr>
      <w:tr w:rsidR="00A54C24" w14:paraId="592ECC02" w14:textId="77777777">
        <w:tc>
          <w:tcPr>
            <w:tcW w:w="535" w:type="dxa"/>
          </w:tcPr>
          <w:sdt>
            <w:sdtPr>
              <w:rPr>
                <w:rFonts w:ascii="MS Gothic" w:eastAsia="MS Gothic" w:hAnsi="MS Gothic" w:cs="Times New Roman" w:hint="eastAsia"/>
              </w:rPr>
              <w:id w:val="-1371138811"/>
              <w14:checkbox>
                <w14:checked w14:val="0"/>
                <w14:checkedState w14:val="2612" w14:font="MS Gothic"/>
                <w14:uncheckedState w14:val="2610" w14:font="MS Gothic"/>
              </w14:checkbox>
            </w:sdtPr>
            <w:sdtContent>
              <w:p w14:paraId="756B5654" w14:textId="77777777" w:rsidR="00A54C24" w:rsidRDefault="00276486">
                <w:pPr>
                  <w:pBdr>
                    <w:top w:val="nil"/>
                    <w:left w:val="nil"/>
                    <w:bottom w:val="nil"/>
                    <w:right w:val="nil"/>
                    <w:between w:val="nil"/>
                  </w:pBdr>
                  <w:rPr>
                    <w:rFonts w:ascii="Times New Roman" w:eastAsia="Times New Roman" w:hAnsi="Times New Roman" w:cs="Times New Roman"/>
                  </w:rPr>
                </w:pPr>
                <w:r>
                  <w:rPr>
                    <w:rFonts w:ascii="MS Gothic" w:eastAsia="MS Gothic" w:hAnsi="MS Gothic" w:cs="Times New Roman" w:hint="eastAsia"/>
                  </w:rPr>
                  <w:t>☐</w:t>
                </w:r>
              </w:p>
            </w:sdtContent>
          </w:sdt>
        </w:tc>
        <w:sdt>
          <w:sdtPr>
            <w:rPr>
              <w:rFonts w:ascii="Times New Roman" w:eastAsia="Times New Roman" w:hAnsi="Times New Roman" w:cs="Times New Roman"/>
            </w:rPr>
            <w:id w:val="-2072948423"/>
            <w:lock w:val="sdtContentLocked"/>
            <w:placeholder>
              <w:docPart w:val="DefaultPlaceholder_-1854013440"/>
            </w:placeholder>
          </w:sdtPr>
          <w:sdtContent>
            <w:tc>
              <w:tcPr>
                <w:tcW w:w="7375" w:type="dxa"/>
              </w:tcPr>
              <w:p w14:paraId="31DBD2B2" w14:textId="77777777" w:rsidR="00A54C24" w:rsidRDefault="00ED7E7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Account numbers</w:t>
                </w:r>
              </w:p>
            </w:tc>
          </w:sdtContent>
        </w:sdt>
      </w:tr>
      <w:tr w:rsidR="00A54C24" w14:paraId="476C4A07" w14:textId="77777777">
        <w:tc>
          <w:tcPr>
            <w:tcW w:w="535" w:type="dxa"/>
          </w:tcPr>
          <w:sdt>
            <w:sdtPr>
              <w:rPr>
                <w:rFonts w:ascii="MS Gothic" w:eastAsia="MS Gothic" w:hAnsi="MS Gothic" w:cs="Times New Roman" w:hint="eastAsia"/>
              </w:rPr>
              <w:id w:val="-1164780153"/>
              <w14:checkbox>
                <w14:checked w14:val="0"/>
                <w14:checkedState w14:val="2612" w14:font="MS Gothic"/>
                <w14:uncheckedState w14:val="2610" w14:font="MS Gothic"/>
              </w14:checkbox>
            </w:sdtPr>
            <w:sdtContent>
              <w:p w14:paraId="73553E4B" w14:textId="77777777" w:rsidR="00A54C24" w:rsidRDefault="00276486">
                <w:pPr>
                  <w:pBdr>
                    <w:top w:val="nil"/>
                    <w:left w:val="nil"/>
                    <w:bottom w:val="nil"/>
                    <w:right w:val="nil"/>
                    <w:between w:val="nil"/>
                  </w:pBdr>
                  <w:rPr>
                    <w:rFonts w:ascii="Times New Roman" w:eastAsia="Times New Roman" w:hAnsi="Times New Roman" w:cs="Times New Roman"/>
                  </w:rPr>
                </w:pPr>
                <w:r>
                  <w:rPr>
                    <w:rFonts w:ascii="MS Gothic" w:eastAsia="MS Gothic" w:hAnsi="MS Gothic" w:cs="Times New Roman" w:hint="eastAsia"/>
                  </w:rPr>
                  <w:t>☐</w:t>
                </w:r>
              </w:p>
            </w:sdtContent>
          </w:sdt>
        </w:tc>
        <w:sdt>
          <w:sdtPr>
            <w:rPr>
              <w:rFonts w:ascii="Times New Roman" w:eastAsia="Times New Roman" w:hAnsi="Times New Roman" w:cs="Times New Roman"/>
            </w:rPr>
            <w:id w:val="1393226824"/>
            <w:lock w:val="sdtContentLocked"/>
            <w:placeholder>
              <w:docPart w:val="DefaultPlaceholder_-1854013440"/>
            </w:placeholder>
          </w:sdtPr>
          <w:sdtContent>
            <w:tc>
              <w:tcPr>
                <w:tcW w:w="7375" w:type="dxa"/>
              </w:tcPr>
              <w:p w14:paraId="2843ADB9" w14:textId="77777777" w:rsidR="00A54C24" w:rsidRDefault="00ED7E7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Certificate/license numbers</w:t>
                </w:r>
              </w:p>
            </w:tc>
          </w:sdtContent>
        </w:sdt>
      </w:tr>
      <w:tr w:rsidR="00A54C24" w14:paraId="34427BC8" w14:textId="77777777">
        <w:tc>
          <w:tcPr>
            <w:tcW w:w="535" w:type="dxa"/>
          </w:tcPr>
          <w:sdt>
            <w:sdtPr>
              <w:rPr>
                <w:rFonts w:ascii="MS Gothic" w:eastAsia="MS Gothic" w:hAnsi="MS Gothic" w:cs="Times New Roman" w:hint="eastAsia"/>
              </w:rPr>
              <w:id w:val="-393657878"/>
              <w14:checkbox>
                <w14:checked w14:val="0"/>
                <w14:checkedState w14:val="2612" w14:font="MS Gothic"/>
                <w14:uncheckedState w14:val="2610" w14:font="MS Gothic"/>
              </w14:checkbox>
            </w:sdtPr>
            <w:sdtContent>
              <w:p w14:paraId="2060D4BF" w14:textId="77777777" w:rsidR="00A54C24" w:rsidRDefault="00276486">
                <w:pPr>
                  <w:pBdr>
                    <w:top w:val="nil"/>
                    <w:left w:val="nil"/>
                    <w:bottom w:val="nil"/>
                    <w:right w:val="nil"/>
                    <w:between w:val="nil"/>
                  </w:pBdr>
                  <w:rPr>
                    <w:rFonts w:ascii="Times New Roman" w:eastAsia="Times New Roman" w:hAnsi="Times New Roman" w:cs="Times New Roman"/>
                  </w:rPr>
                </w:pPr>
                <w:r>
                  <w:rPr>
                    <w:rFonts w:ascii="MS Gothic" w:eastAsia="MS Gothic" w:hAnsi="MS Gothic" w:cs="Times New Roman" w:hint="eastAsia"/>
                  </w:rPr>
                  <w:t>☐</w:t>
                </w:r>
              </w:p>
            </w:sdtContent>
          </w:sdt>
        </w:tc>
        <w:sdt>
          <w:sdtPr>
            <w:rPr>
              <w:rFonts w:ascii="Times New Roman" w:eastAsia="Times New Roman" w:hAnsi="Times New Roman" w:cs="Times New Roman"/>
            </w:rPr>
            <w:id w:val="-924712856"/>
            <w:lock w:val="sdtContentLocked"/>
            <w:placeholder>
              <w:docPart w:val="DefaultPlaceholder_-1854013440"/>
            </w:placeholder>
          </w:sdtPr>
          <w:sdtContent>
            <w:tc>
              <w:tcPr>
                <w:tcW w:w="7375" w:type="dxa"/>
              </w:tcPr>
              <w:p w14:paraId="3DCE73EF" w14:textId="77777777" w:rsidR="00A54C24" w:rsidRDefault="00ED7E7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Vehicle identifiers and serial numbers, including license plate numbers</w:t>
                </w:r>
              </w:p>
            </w:tc>
          </w:sdtContent>
        </w:sdt>
      </w:tr>
      <w:tr w:rsidR="00A54C24" w14:paraId="28A28F4C" w14:textId="77777777">
        <w:tc>
          <w:tcPr>
            <w:tcW w:w="535" w:type="dxa"/>
          </w:tcPr>
          <w:sdt>
            <w:sdtPr>
              <w:rPr>
                <w:rFonts w:ascii="MS Gothic" w:eastAsia="MS Gothic" w:hAnsi="MS Gothic" w:cs="Times New Roman" w:hint="eastAsia"/>
              </w:rPr>
              <w:id w:val="-1270548297"/>
              <w14:checkbox>
                <w14:checked w14:val="0"/>
                <w14:checkedState w14:val="2612" w14:font="MS Gothic"/>
                <w14:uncheckedState w14:val="2610" w14:font="MS Gothic"/>
              </w14:checkbox>
            </w:sdtPr>
            <w:sdtContent>
              <w:p w14:paraId="759366F8" w14:textId="77777777" w:rsidR="00A54C24" w:rsidRDefault="00276486">
                <w:pPr>
                  <w:pBdr>
                    <w:top w:val="nil"/>
                    <w:left w:val="nil"/>
                    <w:bottom w:val="nil"/>
                    <w:right w:val="nil"/>
                    <w:between w:val="nil"/>
                  </w:pBdr>
                  <w:rPr>
                    <w:rFonts w:ascii="Times New Roman" w:eastAsia="Times New Roman" w:hAnsi="Times New Roman" w:cs="Times New Roman"/>
                  </w:rPr>
                </w:pPr>
                <w:r>
                  <w:rPr>
                    <w:rFonts w:ascii="MS Gothic" w:eastAsia="MS Gothic" w:hAnsi="MS Gothic" w:cs="Times New Roman" w:hint="eastAsia"/>
                  </w:rPr>
                  <w:t>☐</w:t>
                </w:r>
              </w:p>
            </w:sdtContent>
          </w:sdt>
        </w:tc>
        <w:sdt>
          <w:sdtPr>
            <w:rPr>
              <w:rFonts w:ascii="Times New Roman" w:eastAsia="Times New Roman" w:hAnsi="Times New Roman" w:cs="Times New Roman"/>
            </w:rPr>
            <w:id w:val="-246887138"/>
            <w:lock w:val="sdtContentLocked"/>
            <w:placeholder>
              <w:docPart w:val="DefaultPlaceholder_-1854013440"/>
            </w:placeholder>
          </w:sdtPr>
          <w:sdtContent>
            <w:tc>
              <w:tcPr>
                <w:tcW w:w="7375" w:type="dxa"/>
              </w:tcPr>
              <w:p w14:paraId="32E22497" w14:textId="77777777" w:rsidR="00A54C24" w:rsidRDefault="00ED7E7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Device identifiers and serial numbers</w:t>
                </w:r>
              </w:p>
            </w:tc>
          </w:sdtContent>
        </w:sdt>
      </w:tr>
      <w:tr w:rsidR="00A54C24" w14:paraId="2FED96C6" w14:textId="77777777">
        <w:tc>
          <w:tcPr>
            <w:tcW w:w="535" w:type="dxa"/>
          </w:tcPr>
          <w:sdt>
            <w:sdtPr>
              <w:rPr>
                <w:rFonts w:ascii="MS Gothic" w:eastAsia="MS Gothic" w:hAnsi="MS Gothic" w:cs="Times New Roman" w:hint="eastAsia"/>
              </w:rPr>
              <w:id w:val="-270393600"/>
              <w14:checkbox>
                <w14:checked w14:val="0"/>
                <w14:checkedState w14:val="2612" w14:font="MS Gothic"/>
                <w14:uncheckedState w14:val="2610" w14:font="MS Gothic"/>
              </w14:checkbox>
            </w:sdtPr>
            <w:sdtContent>
              <w:p w14:paraId="7F60134C" w14:textId="77777777" w:rsidR="00A54C24" w:rsidRDefault="00276486">
                <w:pPr>
                  <w:pBdr>
                    <w:top w:val="nil"/>
                    <w:left w:val="nil"/>
                    <w:bottom w:val="nil"/>
                    <w:right w:val="nil"/>
                    <w:between w:val="nil"/>
                  </w:pBdr>
                  <w:rPr>
                    <w:rFonts w:ascii="Times New Roman" w:eastAsia="Times New Roman" w:hAnsi="Times New Roman" w:cs="Times New Roman"/>
                  </w:rPr>
                </w:pPr>
                <w:r>
                  <w:rPr>
                    <w:rFonts w:ascii="MS Gothic" w:eastAsia="MS Gothic" w:hAnsi="MS Gothic" w:cs="Times New Roman" w:hint="eastAsia"/>
                  </w:rPr>
                  <w:t>☐</w:t>
                </w:r>
              </w:p>
            </w:sdtContent>
          </w:sdt>
        </w:tc>
        <w:sdt>
          <w:sdtPr>
            <w:rPr>
              <w:rFonts w:ascii="Times New Roman" w:eastAsia="Times New Roman" w:hAnsi="Times New Roman" w:cs="Times New Roman"/>
            </w:rPr>
            <w:id w:val="1366092844"/>
            <w:lock w:val="sdtContentLocked"/>
            <w:placeholder>
              <w:docPart w:val="DefaultPlaceholder_-1854013440"/>
            </w:placeholder>
          </w:sdtPr>
          <w:sdtContent>
            <w:tc>
              <w:tcPr>
                <w:tcW w:w="7375" w:type="dxa"/>
              </w:tcPr>
              <w:p w14:paraId="23D14FC2" w14:textId="77777777" w:rsidR="00A54C24" w:rsidRDefault="00ED7E7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Web Universal Resource Locators (URLs)</w:t>
                </w:r>
              </w:p>
            </w:tc>
          </w:sdtContent>
        </w:sdt>
      </w:tr>
      <w:tr w:rsidR="00A54C24" w14:paraId="0E0FE912" w14:textId="77777777">
        <w:tc>
          <w:tcPr>
            <w:tcW w:w="535" w:type="dxa"/>
          </w:tcPr>
          <w:sdt>
            <w:sdtPr>
              <w:rPr>
                <w:rFonts w:ascii="MS Gothic" w:eastAsia="MS Gothic" w:hAnsi="MS Gothic" w:cs="Times New Roman" w:hint="eastAsia"/>
              </w:rPr>
              <w:id w:val="-1613353963"/>
              <w14:checkbox>
                <w14:checked w14:val="0"/>
                <w14:checkedState w14:val="2612" w14:font="MS Gothic"/>
                <w14:uncheckedState w14:val="2610" w14:font="MS Gothic"/>
              </w14:checkbox>
            </w:sdtPr>
            <w:sdtContent>
              <w:p w14:paraId="48BE06D7" w14:textId="77777777" w:rsidR="00A54C24" w:rsidRDefault="00276486">
                <w:pPr>
                  <w:pBdr>
                    <w:top w:val="nil"/>
                    <w:left w:val="nil"/>
                    <w:bottom w:val="nil"/>
                    <w:right w:val="nil"/>
                    <w:between w:val="nil"/>
                  </w:pBdr>
                  <w:rPr>
                    <w:rFonts w:ascii="Times New Roman" w:eastAsia="Times New Roman" w:hAnsi="Times New Roman" w:cs="Times New Roman"/>
                  </w:rPr>
                </w:pPr>
                <w:r>
                  <w:rPr>
                    <w:rFonts w:ascii="MS Gothic" w:eastAsia="MS Gothic" w:hAnsi="MS Gothic" w:cs="Times New Roman" w:hint="eastAsia"/>
                  </w:rPr>
                  <w:t>☐</w:t>
                </w:r>
              </w:p>
            </w:sdtContent>
          </w:sdt>
        </w:tc>
        <w:sdt>
          <w:sdtPr>
            <w:rPr>
              <w:rFonts w:ascii="Times New Roman" w:eastAsia="Times New Roman" w:hAnsi="Times New Roman" w:cs="Times New Roman"/>
            </w:rPr>
            <w:id w:val="-1181734435"/>
            <w:lock w:val="sdtContentLocked"/>
            <w:placeholder>
              <w:docPart w:val="DefaultPlaceholder_-1854013440"/>
            </w:placeholder>
          </w:sdtPr>
          <w:sdtContent>
            <w:tc>
              <w:tcPr>
                <w:tcW w:w="7375" w:type="dxa"/>
              </w:tcPr>
              <w:p w14:paraId="3D1948F0" w14:textId="77777777" w:rsidR="00A54C24" w:rsidRDefault="00ED7E7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Internet protocol (IP) address numbers</w:t>
                </w:r>
              </w:p>
            </w:tc>
          </w:sdtContent>
        </w:sdt>
      </w:tr>
      <w:tr w:rsidR="00A54C24" w14:paraId="6D50D58C" w14:textId="77777777">
        <w:tc>
          <w:tcPr>
            <w:tcW w:w="535" w:type="dxa"/>
          </w:tcPr>
          <w:sdt>
            <w:sdtPr>
              <w:rPr>
                <w:rFonts w:ascii="MS Gothic" w:eastAsia="MS Gothic" w:hAnsi="MS Gothic" w:cs="Times New Roman" w:hint="eastAsia"/>
              </w:rPr>
              <w:id w:val="1639686299"/>
              <w14:checkbox>
                <w14:checked w14:val="1"/>
                <w14:checkedState w14:val="2612" w14:font="MS Gothic"/>
                <w14:uncheckedState w14:val="2610" w14:font="MS Gothic"/>
              </w14:checkbox>
            </w:sdtPr>
            <w:sdtContent>
              <w:p w14:paraId="136D0EC4" w14:textId="5B6B88C1" w:rsidR="00A54C24" w:rsidRDefault="00860217">
                <w:pPr>
                  <w:pBdr>
                    <w:top w:val="nil"/>
                    <w:left w:val="nil"/>
                    <w:bottom w:val="nil"/>
                    <w:right w:val="nil"/>
                    <w:between w:val="nil"/>
                  </w:pBdr>
                  <w:rPr>
                    <w:rFonts w:ascii="Times New Roman" w:eastAsia="Times New Roman" w:hAnsi="Times New Roman" w:cs="Times New Roman"/>
                  </w:rPr>
                </w:pPr>
                <w:r>
                  <w:rPr>
                    <w:rFonts w:ascii="MS Gothic" w:eastAsia="MS Gothic" w:hAnsi="MS Gothic" w:cs="Times New Roman" w:hint="eastAsia"/>
                  </w:rPr>
                  <w:t>☒</w:t>
                </w:r>
              </w:p>
            </w:sdtContent>
          </w:sdt>
        </w:tc>
        <w:sdt>
          <w:sdtPr>
            <w:rPr>
              <w:rFonts w:ascii="Times New Roman" w:eastAsia="Times New Roman" w:hAnsi="Times New Roman" w:cs="Times New Roman"/>
            </w:rPr>
            <w:id w:val="1329248986"/>
            <w:lock w:val="sdtContentLocked"/>
            <w:placeholder>
              <w:docPart w:val="DefaultPlaceholder_-1854013440"/>
            </w:placeholder>
          </w:sdtPr>
          <w:sdtContent>
            <w:tc>
              <w:tcPr>
                <w:tcW w:w="7375" w:type="dxa"/>
              </w:tcPr>
              <w:p w14:paraId="59DC23A8" w14:textId="77777777" w:rsidR="00A54C24" w:rsidRDefault="00ED7E7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Biometric identifiers, including finger and voice prints (audio recording)</w:t>
                </w:r>
              </w:p>
            </w:tc>
          </w:sdtContent>
        </w:sdt>
      </w:tr>
      <w:tr w:rsidR="00A54C24" w14:paraId="121CE8C6" w14:textId="77777777">
        <w:tc>
          <w:tcPr>
            <w:tcW w:w="535" w:type="dxa"/>
          </w:tcPr>
          <w:sdt>
            <w:sdtPr>
              <w:rPr>
                <w:rFonts w:ascii="MS Gothic" w:eastAsia="MS Gothic" w:hAnsi="MS Gothic" w:cs="Times New Roman" w:hint="eastAsia"/>
              </w:rPr>
              <w:id w:val="-1294671288"/>
              <w14:checkbox>
                <w14:checked w14:val="1"/>
                <w14:checkedState w14:val="2612" w14:font="MS Gothic"/>
                <w14:uncheckedState w14:val="2610" w14:font="MS Gothic"/>
              </w14:checkbox>
            </w:sdtPr>
            <w:sdtContent>
              <w:p w14:paraId="511D3CD1" w14:textId="0001844F" w:rsidR="00A54C24" w:rsidRDefault="00850FB3">
                <w:pPr>
                  <w:pBdr>
                    <w:top w:val="nil"/>
                    <w:left w:val="nil"/>
                    <w:bottom w:val="nil"/>
                    <w:right w:val="nil"/>
                    <w:between w:val="nil"/>
                  </w:pBdr>
                  <w:rPr>
                    <w:rFonts w:ascii="Times New Roman" w:eastAsia="Times New Roman" w:hAnsi="Times New Roman" w:cs="Times New Roman"/>
                  </w:rPr>
                </w:pPr>
                <w:r>
                  <w:rPr>
                    <w:rFonts w:ascii="MS Gothic" w:eastAsia="MS Gothic" w:hAnsi="MS Gothic" w:cs="Times New Roman" w:hint="eastAsia"/>
                  </w:rPr>
                  <w:t>☒</w:t>
                </w:r>
              </w:p>
            </w:sdtContent>
          </w:sdt>
        </w:tc>
        <w:sdt>
          <w:sdtPr>
            <w:rPr>
              <w:rFonts w:ascii="Times New Roman" w:eastAsia="Times New Roman" w:hAnsi="Times New Roman" w:cs="Times New Roman"/>
            </w:rPr>
            <w:id w:val="-1739235324"/>
            <w:lock w:val="sdtContentLocked"/>
            <w:placeholder>
              <w:docPart w:val="DefaultPlaceholder_-1854013440"/>
            </w:placeholder>
          </w:sdtPr>
          <w:sdtContent>
            <w:tc>
              <w:tcPr>
                <w:tcW w:w="7375" w:type="dxa"/>
              </w:tcPr>
              <w:p w14:paraId="69B2F990" w14:textId="77777777" w:rsidR="00A54C24" w:rsidRDefault="00ED7E7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Full face photographic images and any comparable images (including video recording)</w:t>
                </w:r>
              </w:p>
            </w:tc>
          </w:sdtContent>
        </w:sdt>
      </w:tr>
      <w:tr w:rsidR="00A54C24" w14:paraId="46B4A292" w14:textId="77777777">
        <w:tc>
          <w:tcPr>
            <w:tcW w:w="535" w:type="dxa"/>
          </w:tcPr>
          <w:sdt>
            <w:sdtPr>
              <w:rPr>
                <w:rFonts w:ascii="MS Gothic" w:eastAsia="MS Gothic" w:hAnsi="MS Gothic" w:cs="Times New Roman" w:hint="eastAsia"/>
              </w:rPr>
              <w:id w:val="1231509840"/>
              <w14:checkbox>
                <w14:checked w14:val="0"/>
                <w14:checkedState w14:val="2612" w14:font="MS Gothic"/>
                <w14:uncheckedState w14:val="2610" w14:font="MS Gothic"/>
              </w14:checkbox>
            </w:sdtPr>
            <w:sdtContent>
              <w:p w14:paraId="7A1AB723" w14:textId="77777777" w:rsidR="00A54C24" w:rsidRDefault="00276486">
                <w:pPr>
                  <w:pBdr>
                    <w:top w:val="nil"/>
                    <w:left w:val="nil"/>
                    <w:bottom w:val="nil"/>
                    <w:right w:val="nil"/>
                    <w:between w:val="nil"/>
                  </w:pBdr>
                  <w:rPr>
                    <w:rFonts w:ascii="Times New Roman" w:eastAsia="Times New Roman" w:hAnsi="Times New Roman" w:cs="Times New Roman"/>
                  </w:rPr>
                </w:pPr>
                <w:r>
                  <w:rPr>
                    <w:rFonts w:ascii="MS Gothic" w:eastAsia="MS Gothic" w:hAnsi="MS Gothic" w:cs="Times New Roman" w:hint="eastAsia"/>
                  </w:rPr>
                  <w:t>☐</w:t>
                </w:r>
              </w:p>
            </w:sdtContent>
          </w:sdt>
        </w:tc>
        <w:sdt>
          <w:sdtPr>
            <w:rPr>
              <w:rFonts w:ascii="Times New Roman" w:eastAsia="Times New Roman" w:hAnsi="Times New Roman" w:cs="Times New Roman"/>
            </w:rPr>
            <w:id w:val="-1074265488"/>
            <w:lock w:val="sdtContentLocked"/>
            <w:placeholder>
              <w:docPart w:val="DefaultPlaceholder_-1854013440"/>
            </w:placeholder>
          </w:sdtPr>
          <w:sdtContent>
            <w:tc>
              <w:tcPr>
                <w:tcW w:w="7375" w:type="dxa"/>
              </w:tcPr>
              <w:p w14:paraId="6DF0B74B" w14:textId="77777777" w:rsidR="00A54C24" w:rsidRDefault="00ED7E7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Student record number or identification number  </w:t>
                </w:r>
              </w:p>
            </w:tc>
          </w:sdtContent>
        </w:sdt>
      </w:tr>
      <w:tr w:rsidR="00A54C24" w14:paraId="7DD29C87" w14:textId="77777777">
        <w:tc>
          <w:tcPr>
            <w:tcW w:w="535" w:type="dxa"/>
          </w:tcPr>
          <w:sdt>
            <w:sdtPr>
              <w:rPr>
                <w:rFonts w:ascii="MS Gothic" w:eastAsia="MS Gothic" w:hAnsi="MS Gothic" w:cs="MS Gothic" w:hint="eastAsia"/>
              </w:rPr>
              <w:id w:val="-1313244184"/>
              <w14:checkbox>
                <w14:checked w14:val="0"/>
                <w14:checkedState w14:val="2612" w14:font="MS Gothic"/>
                <w14:uncheckedState w14:val="2610" w14:font="MS Gothic"/>
              </w14:checkbox>
            </w:sdtPr>
            <w:sdtContent>
              <w:p w14:paraId="1ACD8B4A" w14:textId="77777777" w:rsidR="00A54C24" w:rsidRDefault="00276486">
                <w:pPr>
                  <w:pBdr>
                    <w:top w:val="nil"/>
                    <w:left w:val="nil"/>
                    <w:bottom w:val="nil"/>
                    <w:right w:val="nil"/>
                    <w:between w:val="nil"/>
                  </w:pBdr>
                  <w:rPr>
                    <w:rFonts w:ascii="MS Gothic" w:eastAsia="MS Gothic" w:hAnsi="MS Gothic" w:cs="MS Gothic"/>
                  </w:rPr>
                </w:pPr>
                <w:r>
                  <w:rPr>
                    <w:rFonts w:ascii="MS Gothic" w:eastAsia="MS Gothic" w:hAnsi="MS Gothic" w:cs="MS Gothic" w:hint="eastAsia"/>
                  </w:rPr>
                  <w:t>☐</w:t>
                </w:r>
              </w:p>
            </w:sdtContent>
          </w:sdt>
        </w:tc>
        <w:sdt>
          <w:sdtPr>
            <w:rPr>
              <w:rFonts w:ascii="Times New Roman" w:eastAsia="Times New Roman" w:hAnsi="Times New Roman" w:cs="Times New Roman"/>
            </w:rPr>
            <w:id w:val="-552462505"/>
            <w:lock w:val="sdtContentLocked"/>
            <w:placeholder>
              <w:docPart w:val="DefaultPlaceholder_-1854013440"/>
            </w:placeholder>
          </w:sdtPr>
          <w:sdtContent>
            <w:tc>
              <w:tcPr>
                <w:tcW w:w="7375" w:type="dxa"/>
              </w:tcPr>
              <w:p w14:paraId="5A655DF6" w14:textId="77777777" w:rsidR="00A54C24" w:rsidRDefault="00ED7E7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Student grades or classroom assignments</w:t>
                </w:r>
              </w:p>
            </w:tc>
          </w:sdtContent>
        </w:sdt>
      </w:tr>
      <w:tr w:rsidR="00A54C24" w14:paraId="45D09148" w14:textId="77777777">
        <w:tc>
          <w:tcPr>
            <w:tcW w:w="535" w:type="dxa"/>
          </w:tcPr>
          <w:sdt>
            <w:sdtPr>
              <w:rPr>
                <w:rFonts w:ascii="MS Gothic" w:eastAsia="MS Gothic" w:hAnsi="MS Gothic" w:cs="Times New Roman" w:hint="eastAsia"/>
              </w:rPr>
              <w:id w:val="-970433479"/>
              <w14:checkbox>
                <w14:checked w14:val="0"/>
                <w14:checkedState w14:val="2612" w14:font="MS Gothic"/>
                <w14:uncheckedState w14:val="2610" w14:font="MS Gothic"/>
              </w14:checkbox>
            </w:sdtPr>
            <w:sdtContent>
              <w:p w14:paraId="13CBD20B" w14:textId="77777777" w:rsidR="00A54C24" w:rsidRDefault="00276486">
                <w:pPr>
                  <w:pBdr>
                    <w:top w:val="nil"/>
                    <w:left w:val="nil"/>
                    <w:bottom w:val="nil"/>
                    <w:right w:val="nil"/>
                    <w:between w:val="nil"/>
                  </w:pBdr>
                  <w:rPr>
                    <w:rFonts w:ascii="Times New Roman" w:eastAsia="Times New Roman" w:hAnsi="Times New Roman" w:cs="Times New Roman"/>
                  </w:rPr>
                </w:pPr>
                <w:r>
                  <w:rPr>
                    <w:rFonts w:ascii="MS Gothic" w:eastAsia="MS Gothic" w:hAnsi="MS Gothic" w:cs="Times New Roman" w:hint="eastAsia"/>
                  </w:rPr>
                  <w:t>☐</w:t>
                </w:r>
              </w:p>
            </w:sdtContent>
          </w:sdt>
        </w:tc>
        <w:sdt>
          <w:sdtPr>
            <w:rPr>
              <w:rFonts w:ascii="Times New Roman" w:eastAsia="Times New Roman" w:hAnsi="Times New Roman" w:cs="Times New Roman"/>
            </w:rPr>
            <w:id w:val="-1534954996"/>
            <w:lock w:val="sdtContentLocked"/>
            <w:placeholder>
              <w:docPart w:val="DefaultPlaceholder_-1854013440"/>
            </w:placeholder>
          </w:sdtPr>
          <w:sdtContent>
            <w:tc>
              <w:tcPr>
                <w:tcW w:w="7375" w:type="dxa"/>
              </w:tcPr>
              <w:p w14:paraId="0D45B229" w14:textId="77777777" w:rsidR="00A54C24" w:rsidRDefault="00ED7E7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Username for online or computer accounts</w:t>
                </w:r>
              </w:p>
            </w:tc>
          </w:sdtContent>
        </w:sdt>
      </w:tr>
      <w:tr w:rsidR="00A54C24" w14:paraId="22354D35" w14:textId="77777777">
        <w:tc>
          <w:tcPr>
            <w:tcW w:w="535" w:type="dxa"/>
          </w:tcPr>
          <w:sdt>
            <w:sdtPr>
              <w:rPr>
                <w:rFonts w:ascii="MS Gothic" w:eastAsia="MS Gothic" w:hAnsi="MS Gothic" w:cs="Times New Roman" w:hint="eastAsia"/>
              </w:rPr>
              <w:id w:val="1204294451"/>
              <w14:checkbox>
                <w14:checked w14:val="0"/>
                <w14:checkedState w14:val="2612" w14:font="MS Gothic"/>
                <w14:uncheckedState w14:val="2610" w14:font="MS Gothic"/>
              </w14:checkbox>
            </w:sdtPr>
            <w:sdtContent>
              <w:p w14:paraId="6D624E72" w14:textId="77777777" w:rsidR="00A54C24" w:rsidRDefault="00276486">
                <w:pPr>
                  <w:pBdr>
                    <w:top w:val="nil"/>
                    <w:left w:val="nil"/>
                    <w:bottom w:val="nil"/>
                    <w:right w:val="nil"/>
                    <w:between w:val="nil"/>
                  </w:pBdr>
                  <w:rPr>
                    <w:rFonts w:ascii="Times New Roman" w:eastAsia="Times New Roman" w:hAnsi="Times New Roman" w:cs="Times New Roman"/>
                  </w:rPr>
                </w:pPr>
                <w:r>
                  <w:rPr>
                    <w:rFonts w:ascii="MS Gothic" w:eastAsia="MS Gothic" w:hAnsi="MS Gothic" w:cs="Times New Roman" w:hint="eastAsia"/>
                  </w:rPr>
                  <w:t>☐</w:t>
                </w:r>
              </w:p>
            </w:sdtContent>
          </w:sdt>
        </w:tc>
        <w:tc>
          <w:tcPr>
            <w:tcW w:w="7375" w:type="dxa"/>
          </w:tcPr>
          <w:p w14:paraId="6F685CB4" w14:textId="77777777" w:rsidR="00276486" w:rsidRDefault="00000000" w:rsidP="00276486">
            <w:pPr>
              <w:pBdr>
                <w:top w:val="nil"/>
                <w:left w:val="nil"/>
                <w:bottom w:val="nil"/>
                <w:right w:val="nil"/>
                <w:between w:val="nil"/>
              </w:pBdr>
              <w:spacing w:before="120" w:after="120"/>
            </w:pPr>
            <w:sdt>
              <w:sdtPr>
                <w:rPr>
                  <w:rFonts w:ascii="Times New Roman" w:eastAsia="Times New Roman" w:hAnsi="Times New Roman" w:cs="Times New Roman"/>
                </w:rPr>
                <w:id w:val="-1708486868"/>
                <w:lock w:val="sdtContentLocked"/>
                <w:placeholder>
                  <w:docPart w:val="DefaultPlaceholder_-1854013440"/>
                </w:placeholder>
              </w:sdtPr>
              <w:sdtEndPr>
                <w:rPr>
                  <w:b/>
                </w:rPr>
              </w:sdtEndPr>
              <w:sdtContent>
                <w:r w:rsidR="00ED7E7A">
                  <w:rPr>
                    <w:rFonts w:ascii="Times New Roman" w:eastAsia="Times New Roman" w:hAnsi="Times New Roman" w:cs="Times New Roman"/>
                  </w:rPr>
                  <w:t>Any other unique identifying number, characteristic, or code (note this does not mean the unique code assigned by the investigator to code the data)</w:t>
                </w:r>
                <w:r w:rsidR="00ED7E7A">
                  <w:rPr>
                    <w:rFonts w:ascii="Times New Roman" w:eastAsia="Times New Roman" w:hAnsi="Times New Roman" w:cs="Times New Roman"/>
                    <w:b/>
                  </w:rPr>
                  <w:t>:</w:t>
                </w:r>
              </w:sdtContent>
            </w:sdt>
            <w:r w:rsidR="00ED7E7A">
              <w:rPr>
                <w:rFonts w:ascii="Times New Roman" w:eastAsia="Times New Roman" w:hAnsi="Times New Roman" w:cs="Times New Roman"/>
                <w:b/>
              </w:rPr>
              <w:t xml:space="preserve"> </w:t>
            </w:r>
            <w:sdt>
              <w:sdtPr>
                <w:id w:val="1486894798"/>
                <w:placeholder>
                  <w:docPart w:val="BDEB7924022E4C39B8BFC34B80E0B1E5"/>
                </w:placeholder>
                <w:showingPlcHdr/>
              </w:sdtPr>
              <w:sdtContent>
                <w:r w:rsidR="00276486">
                  <w:rPr>
                    <w:rStyle w:val="PlaceholderText"/>
                  </w:rPr>
                  <w:t>Click here to provide a response.</w:t>
                </w:r>
              </w:sdtContent>
            </w:sdt>
          </w:p>
          <w:p w14:paraId="11B957CF" w14:textId="77777777" w:rsidR="0067572C" w:rsidRPr="0067572C" w:rsidRDefault="0067572C" w:rsidP="0067572C">
            <w:pPr>
              <w:pBdr>
                <w:top w:val="nil"/>
                <w:left w:val="nil"/>
                <w:bottom w:val="nil"/>
                <w:right w:val="nil"/>
                <w:between w:val="nil"/>
              </w:pBdr>
              <w:rPr>
                <w:color w:val="808080"/>
              </w:rPr>
            </w:pPr>
          </w:p>
          <w:p w14:paraId="0E6A61C4" w14:textId="77777777" w:rsidR="00A54C24" w:rsidRDefault="00A54C24">
            <w:pPr>
              <w:pBdr>
                <w:top w:val="nil"/>
                <w:left w:val="nil"/>
                <w:bottom w:val="nil"/>
                <w:right w:val="nil"/>
                <w:between w:val="nil"/>
              </w:pBdr>
              <w:rPr>
                <w:rFonts w:ascii="Calibri" w:eastAsia="Calibri" w:hAnsi="Calibri" w:cs="Calibri"/>
                <w:b/>
                <w:sz w:val="23"/>
                <w:szCs w:val="23"/>
              </w:rPr>
            </w:pPr>
          </w:p>
        </w:tc>
      </w:tr>
    </w:tbl>
    <w:p w14:paraId="71DFBC26" w14:textId="77777777" w:rsidR="00A54C24" w:rsidRDefault="00A54C24">
      <w:pPr>
        <w:widowControl w:val="0"/>
        <w:pBdr>
          <w:top w:val="nil"/>
          <w:left w:val="nil"/>
          <w:bottom w:val="nil"/>
          <w:right w:val="nil"/>
          <w:between w:val="nil"/>
        </w:pBdr>
        <w:ind w:left="1440" w:right="240"/>
        <w:rPr>
          <w:rFonts w:ascii="Times New Roman" w:eastAsia="Times New Roman" w:hAnsi="Times New Roman" w:cs="Times New Roman"/>
          <w:i/>
          <w:color w:val="C00000"/>
        </w:rPr>
      </w:pPr>
      <w:bookmarkStart w:id="20" w:name="_heading=h.17dp8vu" w:colFirst="0" w:colLast="0"/>
      <w:bookmarkEnd w:id="20"/>
    </w:p>
    <w:p w14:paraId="2F41EC1A" w14:textId="77777777" w:rsidR="00A54C24" w:rsidRDefault="00A54C24">
      <w:pPr>
        <w:widowControl w:val="0"/>
        <w:pBdr>
          <w:top w:val="nil"/>
          <w:left w:val="nil"/>
          <w:bottom w:val="nil"/>
          <w:right w:val="nil"/>
          <w:between w:val="nil"/>
        </w:pBdr>
        <w:ind w:left="1440" w:right="240"/>
        <w:rPr>
          <w:rFonts w:ascii="Times New Roman" w:eastAsia="Times New Roman" w:hAnsi="Times New Roman" w:cs="Times New Roman"/>
          <w:i/>
          <w:color w:val="C00000"/>
        </w:rPr>
      </w:pPr>
    </w:p>
    <w:bookmarkStart w:id="21" w:name="_Toc82686694" w:displacedByCustomXml="next"/>
    <w:sdt>
      <w:sdtPr>
        <w:id w:val="1753008322"/>
        <w:lock w:val="sdtContentLocked"/>
        <w:placeholder>
          <w:docPart w:val="DefaultPlaceholder_-1854013440"/>
        </w:placeholder>
      </w:sdtPr>
      <w:sdtContent>
        <w:p w14:paraId="0F0B6350" w14:textId="77777777" w:rsidR="00A54C24" w:rsidRDefault="00ED7E7A" w:rsidP="0004315E">
          <w:pPr>
            <w:pStyle w:val="Heading1"/>
            <w:numPr>
              <w:ilvl w:val="0"/>
              <w:numId w:val="6"/>
            </w:numPr>
            <w:pBdr>
              <w:top w:val="nil"/>
              <w:left w:val="nil"/>
              <w:bottom w:val="nil"/>
              <w:right w:val="nil"/>
              <w:between w:val="nil"/>
            </w:pBdr>
            <w:spacing w:before="120" w:after="120"/>
            <w:ind w:right="180"/>
          </w:pPr>
          <w:r>
            <w:t xml:space="preserve">Participant Population     </w:t>
          </w:r>
        </w:p>
      </w:sdtContent>
    </w:sdt>
    <w:bookmarkEnd w:id="21" w:displacedByCustomXml="prev"/>
    <w:sdt>
      <w:sdtPr>
        <w:rPr>
          <w:rFonts w:ascii="Times New Roman" w:eastAsia="Times New Roman" w:hAnsi="Times New Roman" w:cs="Times New Roman"/>
          <w:color w:val="000000"/>
        </w:rPr>
        <w:id w:val="429630686"/>
        <w:lock w:val="sdtContentLocked"/>
        <w:placeholder>
          <w:docPart w:val="DefaultPlaceholder_-1854013440"/>
        </w:placeholder>
      </w:sdtPr>
      <w:sdtContent>
        <w:p w14:paraId="42ED9A93" w14:textId="77777777" w:rsidR="00A54C24" w:rsidRDefault="00ED7E7A">
          <w:pPr>
            <w:numPr>
              <w:ilvl w:val="1"/>
              <w:numId w:val="6"/>
            </w:numPr>
            <w:pBdr>
              <w:top w:val="nil"/>
              <w:left w:val="nil"/>
              <w:bottom w:val="nil"/>
              <w:right w:val="nil"/>
              <w:between w:val="nil"/>
            </w:pBdr>
            <w:spacing w:before="120" w:after="120"/>
            <w:ind w:right="180" w:hanging="540"/>
          </w:pPr>
          <w:r>
            <w:rPr>
              <w:rFonts w:ascii="Times New Roman" w:eastAsia="Times New Roman" w:hAnsi="Times New Roman" w:cs="Times New Roman"/>
              <w:color w:val="000000"/>
            </w:rPr>
            <w:t xml:space="preserve">Provide a general description of the individuals who will be </w:t>
          </w:r>
          <w:r>
            <w:rPr>
              <w:rFonts w:ascii="Times New Roman" w:eastAsia="Times New Roman" w:hAnsi="Times New Roman" w:cs="Times New Roman"/>
            </w:rPr>
            <w:t xml:space="preserve">included in </w:t>
          </w:r>
          <w:r>
            <w:rPr>
              <w:rFonts w:ascii="Times New Roman" w:eastAsia="Times New Roman" w:hAnsi="Times New Roman" w:cs="Times New Roman"/>
              <w:color w:val="000000"/>
            </w:rPr>
            <w:t xml:space="preserve">your study </w:t>
          </w:r>
          <w:r>
            <w:rPr>
              <w:rFonts w:ascii="Times New Roman" w:eastAsia="Times New Roman" w:hAnsi="Times New Roman" w:cs="Times New Roman"/>
            </w:rPr>
            <w:t>(e.g., Virginia Tech undergraduate students, a national sample of adults with engineering degrees)</w:t>
          </w:r>
          <w:r>
            <w:rPr>
              <w:rFonts w:ascii="Times New Roman" w:eastAsia="Times New Roman" w:hAnsi="Times New Roman" w:cs="Times New Roman"/>
              <w:color w:val="000000"/>
            </w:rPr>
            <w:t xml:space="preserve"> and how you will screen them for eligibility.</w:t>
          </w:r>
        </w:p>
      </w:sdtContent>
    </w:sdt>
    <w:sdt>
      <w:sdtPr>
        <w:id w:val="-170034514"/>
        <w:placeholder>
          <w:docPart w:val="B2D9C887FBA7437D9CF7415D9AC3B8C9"/>
        </w:placeholder>
      </w:sdtPr>
      <w:sdtContent>
        <w:sdt>
          <w:sdtPr>
            <w:id w:val="-152767566"/>
            <w:placeholder>
              <w:docPart w:val="0B187CA2FAEC406387743A84FE8C5DC3"/>
            </w:placeholder>
          </w:sdtPr>
          <w:sdtContent>
            <w:p w14:paraId="304FE12E" w14:textId="2F76C609" w:rsidR="00276486" w:rsidRDefault="005940ED" w:rsidP="005940ED">
              <w:pPr>
                <w:pStyle w:val="NormalWeb"/>
                <w:spacing w:before="120" w:beforeAutospacing="0" w:after="120" w:afterAutospacing="0"/>
                <w:ind w:left="720"/>
              </w:pPr>
              <w:r w:rsidRPr="005940ED">
                <w:rPr>
                  <w:rFonts w:ascii="Times" w:hAnsi="Times" w:cs="Times"/>
                  <w:color w:val="000000"/>
                </w:rPr>
                <w:t xml:space="preserve">Our participants will be </w:t>
              </w:r>
              <w:r w:rsidR="00845DC8">
                <w:rPr>
                  <w:rFonts w:ascii="Times" w:hAnsi="Times" w:cs="Times"/>
                  <w:color w:val="000000"/>
                </w:rPr>
                <w:t xml:space="preserve">security camera operators who </w:t>
              </w:r>
              <w:r w:rsidR="00852BE0">
                <w:rPr>
                  <w:rFonts w:ascii="Times" w:hAnsi="Times" w:cs="Times"/>
                  <w:color w:val="000000"/>
                </w:rPr>
                <w:t>watch long amounts of video footage that has sparse events</w:t>
              </w:r>
              <w:r w:rsidRPr="005940ED">
                <w:rPr>
                  <w:rFonts w:ascii="Times" w:hAnsi="Times" w:cs="Times"/>
                  <w:color w:val="000000"/>
                </w:rPr>
                <w:t xml:space="preserve">. We will </w:t>
              </w:r>
              <w:r w:rsidR="007170CD">
                <w:rPr>
                  <w:rFonts w:ascii="Times" w:hAnsi="Times" w:cs="Times"/>
                  <w:color w:val="000000"/>
                </w:rPr>
                <w:t xml:space="preserve">ask the leader of the </w:t>
              </w:r>
              <w:r w:rsidR="00E11DEC">
                <w:rPr>
                  <w:rFonts w:ascii="Times" w:hAnsi="Times" w:cs="Times"/>
                  <w:color w:val="000000"/>
                </w:rPr>
                <w:t>organization</w:t>
              </w:r>
              <w:r w:rsidR="007170CD">
                <w:rPr>
                  <w:rFonts w:ascii="Times" w:hAnsi="Times" w:cs="Times"/>
                  <w:color w:val="000000"/>
                </w:rPr>
                <w:t xml:space="preserve"> to provide the </w:t>
              </w:r>
              <w:r w:rsidR="0031633E">
                <w:rPr>
                  <w:rFonts w:ascii="Times" w:hAnsi="Times" w:cs="Times"/>
                  <w:color w:val="000000"/>
                </w:rPr>
                <w:t xml:space="preserve">officers that fit this description </w:t>
              </w:r>
              <w:r w:rsidR="00E11DEC">
                <w:rPr>
                  <w:rFonts w:ascii="Times" w:hAnsi="Times" w:cs="Times"/>
                  <w:color w:val="000000"/>
                </w:rPr>
                <w:t>which we will screen for eligibility after they fill out the signup survey.</w:t>
              </w:r>
            </w:p>
          </w:sdtContent>
        </w:sdt>
      </w:sdtContent>
    </w:sdt>
    <w:p w14:paraId="037E6B25" w14:textId="77777777" w:rsidR="0067572C" w:rsidRDefault="0067572C" w:rsidP="0067572C">
      <w:pPr>
        <w:pBdr>
          <w:top w:val="nil"/>
          <w:left w:val="nil"/>
          <w:bottom w:val="nil"/>
          <w:right w:val="nil"/>
          <w:between w:val="nil"/>
        </w:pBdr>
        <w:spacing w:before="120" w:after="120"/>
        <w:ind w:left="720" w:firstLine="540"/>
      </w:pPr>
    </w:p>
    <w:bookmarkStart w:id="22" w:name="_heading=h.1y810tw" w:colFirst="0" w:colLast="0" w:displacedByCustomXml="next"/>
    <w:bookmarkEnd w:id="22" w:displacedByCustomXml="next"/>
    <w:sdt>
      <w:sdtPr>
        <w:rPr>
          <w:rFonts w:ascii="Times New Roman" w:eastAsia="Times New Roman" w:hAnsi="Times New Roman" w:cs="Times New Roman"/>
          <w:color w:val="000000"/>
        </w:rPr>
        <w:id w:val="846991141"/>
        <w:lock w:val="sdtContentLocked"/>
        <w:placeholder>
          <w:docPart w:val="DefaultPlaceholder_-1854013440"/>
        </w:placeholder>
      </w:sdtPr>
      <w:sdtEndPr>
        <w:rPr>
          <w:color w:val="auto"/>
        </w:rPr>
      </w:sdtEndPr>
      <w:sdtContent>
        <w:p w14:paraId="23E11E38" w14:textId="77777777" w:rsidR="00A54C24" w:rsidRDefault="00ED7E7A">
          <w:pPr>
            <w:numPr>
              <w:ilvl w:val="1"/>
              <w:numId w:val="6"/>
            </w:numPr>
            <w:pBdr>
              <w:top w:val="nil"/>
              <w:left w:val="nil"/>
              <w:bottom w:val="nil"/>
              <w:right w:val="nil"/>
              <w:between w:val="nil"/>
            </w:pBdr>
            <w:spacing w:before="120" w:after="120"/>
            <w:ind w:right="180" w:hanging="540"/>
          </w:pPr>
          <w:r>
            <w:rPr>
              <w:rFonts w:ascii="Times New Roman" w:eastAsia="Times New Roman" w:hAnsi="Times New Roman" w:cs="Times New Roman"/>
              <w:color w:val="000000"/>
            </w:rPr>
            <w:t>Provide the ge</w:t>
          </w:r>
          <w:r>
            <w:rPr>
              <w:rFonts w:ascii="Times New Roman" w:eastAsia="Times New Roman" w:hAnsi="Times New Roman" w:cs="Times New Roman"/>
            </w:rPr>
            <w:t>ographic location of where you will recruit participants (e.g., New River Valley; Blacksburg, VA; Paris, France).</w:t>
          </w:r>
        </w:p>
      </w:sdtContent>
    </w:sdt>
    <w:sdt>
      <w:sdtPr>
        <w:id w:val="-774556177"/>
        <w:placeholder>
          <w:docPart w:val="0AFF8970FD94433CB8EC2C279183AEAA"/>
        </w:placeholder>
      </w:sdtPr>
      <w:sdtContent>
        <w:p w14:paraId="0E511187" w14:textId="64B34455" w:rsidR="00276486" w:rsidRDefault="00FB07B0" w:rsidP="00FB07B0">
          <w:pPr>
            <w:pStyle w:val="NormalWeb"/>
            <w:spacing w:before="120" w:beforeAutospacing="0" w:after="120" w:afterAutospacing="0"/>
            <w:ind w:left="720"/>
          </w:pPr>
          <w:r w:rsidRPr="00FB07B0">
            <w:rPr>
              <w:rFonts w:ascii="Times" w:hAnsi="Times" w:cs="Times"/>
              <w:color w:val="000000"/>
            </w:rPr>
            <w:t>Blacksburg, VA</w:t>
          </w:r>
          <w:r>
            <w:rPr>
              <w:rFonts w:ascii="Times" w:hAnsi="Times" w:cs="Times"/>
              <w:color w:val="000000"/>
            </w:rPr>
            <w:t>, Christiansburg, VA,</w:t>
          </w:r>
          <w:r w:rsidRPr="00FB07B0">
            <w:rPr>
              <w:rFonts w:ascii="Times" w:hAnsi="Times" w:cs="Times"/>
              <w:color w:val="000000"/>
            </w:rPr>
            <w:t xml:space="preserve"> and possibly other </w:t>
          </w:r>
          <w:r w:rsidR="00FB14CE">
            <w:rPr>
              <w:rFonts w:ascii="Times" w:hAnsi="Times" w:cs="Times"/>
              <w:color w:val="000000"/>
            </w:rPr>
            <w:t>organizations</w:t>
          </w:r>
          <w:r w:rsidRPr="00FB07B0">
            <w:rPr>
              <w:rFonts w:ascii="Times" w:hAnsi="Times" w:cs="Times"/>
              <w:color w:val="000000"/>
            </w:rPr>
            <w:t xml:space="preserve"> in the United States.</w:t>
          </w:r>
        </w:p>
      </w:sdtContent>
    </w:sdt>
    <w:p w14:paraId="571A30F2" w14:textId="77777777" w:rsidR="00A54C24" w:rsidRDefault="00A54C24">
      <w:pPr>
        <w:pBdr>
          <w:top w:val="nil"/>
          <w:left w:val="nil"/>
          <w:bottom w:val="nil"/>
          <w:right w:val="nil"/>
          <w:between w:val="nil"/>
        </w:pBdr>
        <w:spacing w:before="120" w:after="120"/>
        <w:ind w:left="1260" w:right="-630"/>
        <w:rPr>
          <w:i/>
        </w:rPr>
      </w:pPr>
    </w:p>
    <w:sdt>
      <w:sdtPr>
        <w:id w:val="1139544713"/>
        <w:lock w:val="sdtContentLocked"/>
        <w:placeholder>
          <w:docPart w:val="DefaultPlaceholder_-1854013440"/>
        </w:placeholder>
      </w:sdtPr>
      <w:sdtContent>
        <w:p w14:paraId="22D4AA01" w14:textId="77777777" w:rsidR="00A54C24" w:rsidRDefault="00ED7E7A">
          <w:pPr>
            <w:numPr>
              <w:ilvl w:val="1"/>
              <w:numId w:val="6"/>
            </w:numPr>
            <w:pBdr>
              <w:top w:val="nil"/>
              <w:left w:val="nil"/>
              <w:bottom w:val="nil"/>
              <w:right w:val="nil"/>
              <w:between w:val="nil"/>
            </w:pBdr>
            <w:spacing w:before="120" w:after="120"/>
            <w:ind w:right="-630" w:hanging="540"/>
          </w:pPr>
          <w:r>
            <w:t>Describe any populations or groups that you will target for inclusion in or exclusion from your sample.  Please indicate why these groups have been selected and how your participant selection is equitable.</w:t>
          </w:r>
        </w:p>
      </w:sdtContent>
    </w:sdt>
    <w:sdt>
      <w:sdtPr>
        <w:id w:val="1255099269"/>
        <w:placeholder>
          <w:docPart w:val="4E25614EC475480191127283ED462121"/>
        </w:placeholder>
      </w:sdtPr>
      <w:sdtContent>
        <w:p w14:paraId="538AA607" w14:textId="401772D6" w:rsidR="0067572C" w:rsidRPr="00276486" w:rsidRDefault="0031633E" w:rsidP="00276486">
          <w:pPr>
            <w:pBdr>
              <w:top w:val="nil"/>
              <w:left w:val="nil"/>
              <w:bottom w:val="nil"/>
              <w:right w:val="nil"/>
              <w:between w:val="nil"/>
            </w:pBdr>
            <w:spacing w:before="120" w:after="120"/>
            <w:ind w:left="720"/>
          </w:pPr>
          <w:r>
            <w:t>N/A</w:t>
          </w:r>
        </w:p>
      </w:sdtContent>
    </w:sdt>
    <w:p w14:paraId="09104731" w14:textId="77777777" w:rsidR="00A54C24" w:rsidRPr="0067572C" w:rsidRDefault="00A54C24">
      <w:pPr>
        <w:pBdr>
          <w:top w:val="nil"/>
          <w:left w:val="nil"/>
          <w:bottom w:val="nil"/>
          <w:right w:val="nil"/>
          <w:between w:val="nil"/>
        </w:pBdr>
        <w:spacing w:before="120" w:after="120"/>
        <w:ind w:left="1260" w:right="180"/>
        <w:rPr>
          <w:b/>
          <w:color w:val="808080"/>
        </w:rPr>
      </w:pPr>
    </w:p>
    <w:sdt>
      <w:sdtPr>
        <w:id w:val="1492903120"/>
        <w:lock w:val="sdtContentLocked"/>
        <w:placeholder>
          <w:docPart w:val="DefaultPlaceholder_-1854013440"/>
        </w:placeholder>
      </w:sdtPr>
      <w:sdtContent>
        <w:p w14:paraId="5087E4D0" w14:textId="77777777" w:rsidR="00A54C24" w:rsidRDefault="00ED7E7A">
          <w:pPr>
            <w:numPr>
              <w:ilvl w:val="1"/>
              <w:numId w:val="6"/>
            </w:numPr>
            <w:pBdr>
              <w:top w:val="nil"/>
              <w:left w:val="nil"/>
              <w:bottom w:val="nil"/>
              <w:right w:val="nil"/>
              <w:between w:val="nil"/>
            </w:pBdr>
            <w:spacing w:before="120" w:after="120"/>
            <w:ind w:right="-630" w:hanging="540"/>
          </w:pPr>
          <w:r>
            <w:t>Will your research involve individuals who are vulnerable (pregnant women, minors, prisoners, adults with decisional impairment, students, and individuals who are economically or socially disadvantaged)? Pregnant women should be included in minimal risk studies that pose no risk to the woman or fetus.</w:t>
          </w:r>
        </w:p>
        <w:bookmarkStart w:id="23" w:name="_heading=h.lnxbz9" w:colFirst="0" w:colLast="0" w:displacedByCustomXml="next"/>
        <w:bookmarkEnd w:id="23" w:displacedByCustomXml="next"/>
      </w:sdtContent>
    </w:sdt>
    <w:p w14:paraId="0861DA61" w14:textId="77777777" w:rsidR="00A54C24" w:rsidRPr="006E4B86" w:rsidRDefault="00000000" w:rsidP="006E4B86">
      <w:pPr>
        <w:pBdr>
          <w:top w:val="nil"/>
          <w:left w:val="nil"/>
          <w:bottom w:val="nil"/>
          <w:right w:val="nil"/>
          <w:between w:val="nil"/>
        </w:pBdr>
        <w:spacing w:before="120" w:after="120"/>
        <w:ind w:left="2160" w:right="180"/>
        <w:rPr>
          <w:rFonts w:ascii="Times New Roman" w:eastAsia="Times New Roman" w:hAnsi="Times New Roman" w:cs="Times New Roman"/>
        </w:rPr>
      </w:pPr>
      <w:sdt>
        <w:sdtPr>
          <w:rPr>
            <w:rFonts w:ascii="MS Gothic" w:eastAsia="MS Gothic" w:hAnsi="MS Gothic" w:cs="Times New Roman" w:hint="eastAsia"/>
            <w:color w:val="000000"/>
          </w:rPr>
          <w:id w:val="-1355266006"/>
          <w14:checkbox>
            <w14:checked w14:val="0"/>
            <w14:checkedState w14:val="2612" w14:font="MS Gothic"/>
            <w14:uncheckedState w14:val="2610" w14:font="MS Gothic"/>
          </w14:checkbox>
        </w:sdtPr>
        <w:sdtContent>
          <w:r w:rsidR="00276486">
            <w:rPr>
              <w:rFonts w:ascii="MS Gothic" w:eastAsia="MS Gothic" w:hAnsi="MS Gothic" w:cs="Times New Roman" w:hint="eastAsia"/>
              <w:color w:val="000000"/>
            </w:rPr>
            <w:t>☐</w:t>
          </w:r>
        </w:sdtContent>
      </w:sdt>
      <w:r w:rsidR="006E4B86">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1151663541"/>
          <w:lock w:val="sdtContentLocked"/>
          <w:placeholder>
            <w:docPart w:val="DefaultPlaceholder_-1854013440"/>
          </w:placeholder>
        </w:sdtPr>
        <w:sdtContent>
          <w:r w:rsidR="00ED7E7A" w:rsidRPr="006E4B86">
            <w:rPr>
              <w:rFonts w:ascii="Times New Roman" w:eastAsia="Times New Roman" w:hAnsi="Times New Roman" w:cs="Times New Roman"/>
              <w:color w:val="000000"/>
            </w:rPr>
            <w:t xml:space="preserve">Yes, respond to question </w:t>
          </w:r>
          <w:r w:rsidR="00ED7E7A">
            <w:rPr>
              <w:rFonts w:ascii="Times New Roman" w:eastAsia="Times New Roman" w:hAnsi="Times New Roman" w:cs="Times New Roman"/>
              <w:color w:val="000000"/>
            </w:rPr>
            <w:t>6</w:t>
          </w:r>
          <w:r w:rsidR="00ED7E7A" w:rsidRPr="006E4B86">
            <w:rPr>
              <w:rFonts w:ascii="Times New Roman" w:eastAsia="Times New Roman" w:hAnsi="Times New Roman" w:cs="Times New Roman"/>
              <w:color w:val="000000"/>
            </w:rPr>
            <w:t>.</w:t>
          </w:r>
          <w:r w:rsidR="00ED7E7A">
            <w:rPr>
              <w:rFonts w:ascii="Times New Roman" w:eastAsia="Times New Roman" w:hAnsi="Times New Roman" w:cs="Times New Roman"/>
              <w:color w:val="000000"/>
            </w:rPr>
            <w:t>5</w:t>
          </w:r>
        </w:sdtContent>
      </w:sdt>
    </w:p>
    <w:p w14:paraId="2D037469" w14:textId="61E19390" w:rsidR="00A54C24" w:rsidRPr="006E4B86" w:rsidRDefault="00000000" w:rsidP="006E4B86">
      <w:pPr>
        <w:pBdr>
          <w:top w:val="nil"/>
          <w:left w:val="nil"/>
          <w:bottom w:val="nil"/>
          <w:right w:val="nil"/>
          <w:between w:val="nil"/>
        </w:pBdr>
        <w:spacing w:before="120" w:after="120"/>
        <w:ind w:left="2160" w:right="180"/>
        <w:rPr>
          <w:rFonts w:ascii="Times New Roman" w:eastAsia="Times New Roman" w:hAnsi="Times New Roman" w:cs="Times New Roman"/>
        </w:rPr>
      </w:pPr>
      <w:sdt>
        <w:sdtPr>
          <w:rPr>
            <w:rFonts w:ascii="MS Gothic" w:eastAsia="MS Gothic" w:hAnsi="MS Gothic" w:cs="Times New Roman" w:hint="eastAsia"/>
            <w:color w:val="000000"/>
          </w:rPr>
          <w:id w:val="-1103485466"/>
          <w14:checkbox>
            <w14:checked w14:val="1"/>
            <w14:checkedState w14:val="2612" w14:font="MS Gothic"/>
            <w14:uncheckedState w14:val="2610" w14:font="MS Gothic"/>
          </w14:checkbox>
        </w:sdtPr>
        <w:sdtContent>
          <w:r w:rsidR="0031633E">
            <w:rPr>
              <w:rFonts w:ascii="MS Gothic" w:eastAsia="MS Gothic" w:hAnsi="MS Gothic" w:cs="Times New Roman" w:hint="eastAsia"/>
              <w:color w:val="000000"/>
            </w:rPr>
            <w:t>☒</w:t>
          </w:r>
        </w:sdtContent>
      </w:sdt>
      <w:r w:rsidR="006E4B86">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70198288"/>
          <w:lock w:val="sdtContentLocked"/>
          <w:placeholder>
            <w:docPart w:val="DefaultPlaceholder_-1854013440"/>
          </w:placeholder>
        </w:sdtPr>
        <w:sdtContent>
          <w:r w:rsidR="00ED7E7A" w:rsidRPr="006E4B86">
            <w:rPr>
              <w:rFonts w:ascii="Times New Roman" w:eastAsia="Times New Roman" w:hAnsi="Times New Roman" w:cs="Times New Roman"/>
              <w:color w:val="000000"/>
            </w:rPr>
            <w:t xml:space="preserve">No, skip to question </w:t>
          </w:r>
          <w:r w:rsidR="00ED7E7A">
            <w:rPr>
              <w:rFonts w:ascii="Times New Roman" w:eastAsia="Times New Roman" w:hAnsi="Times New Roman" w:cs="Times New Roman"/>
              <w:color w:val="000000"/>
            </w:rPr>
            <w:t>6</w:t>
          </w:r>
          <w:r w:rsidR="00ED7E7A" w:rsidRPr="006E4B86">
            <w:rPr>
              <w:rFonts w:ascii="Times New Roman" w:eastAsia="Times New Roman" w:hAnsi="Times New Roman" w:cs="Times New Roman"/>
              <w:color w:val="000000"/>
            </w:rPr>
            <w:t>.</w:t>
          </w:r>
          <w:r w:rsidR="00ED7E7A">
            <w:rPr>
              <w:rFonts w:ascii="Times New Roman" w:eastAsia="Times New Roman" w:hAnsi="Times New Roman" w:cs="Times New Roman"/>
              <w:color w:val="000000"/>
            </w:rPr>
            <w:t>6</w:t>
          </w:r>
        </w:sdtContent>
      </w:sdt>
    </w:p>
    <w:p w14:paraId="7895AA52" w14:textId="77777777" w:rsidR="00A54C24" w:rsidRPr="006E4B86" w:rsidRDefault="00A54C24" w:rsidP="006E4B86">
      <w:pPr>
        <w:pBdr>
          <w:top w:val="nil"/>
          <w:left w:val="nil"/>
          <w:bottom w:val="nil"/>
          <w:right w:val="nil"/>
          <w:between w:val="nil"/>
        </w:pBdr>
        <w:spacing w:before="120" w:after="120"/>
        <w:ind w:left="1260" w:right="-630"/>
        <w:rPr>
          <w:color w:val="808080"/>
        </w:rPr>
      </w:pPr>
    </w:p>
    <w:sdt>
      <w:sdtPr>
        <w:id w:val="-1290895141"/>
        <w:lock w:val="sdtContentLocked"/>
        <w:placeholder>
          <w:docPart w:val="DefaultPlaceholder_-1854013440"/>
        </w:placeholder>
      </w:sdtPr>
      <w:sdtContent>
        <w:p w14:paraId="20B40540" w14:textId="77777777" w:rsidR="00A54C24" w:rsidRDefault="00ED7E7A">
          <w:pPr>
            <w:numPr>
              <w:ilvl w:val="1"/>
              <w:numId w:val="6"/>
            </w:numPr>
            <w:pBdr>
              <w:top w:val="nil"/>
              <w:left w:val="nil"/>
              <w:bottom w:val="nil"/>
              <w:right w:val="nil"/>
              <w:between w:val="nil"/>
            </w:pBdr>
            <w:spacing w:before="120" w:after="120"/>
            <w:ind w:right="-630" w:hanging="540"/>
            <w:rPr>
              <w:color w:val="808080"/>
            </w:rPr>
          </w:pPr>
          <w:r>
            <w:t xml:space="preserve">Please specify which vulnerable populations you are including and provide justification for including these individuals. Describe additional safeguards you will include to protect their rights and welfare. </w:t>
          </w:r>
        </w:p>
      </w:sdtContent>
    </w:sdt>
    <w:p w14:paraId="4F16B296" w14:textId="3D3A5E82" w:rsidR="001907D8" w:rsidRPr="001907D8" w:rsidRDefault="00000000" w:rsidP="00287E06">
      <w:pPr>
        <w:widowControl w:val="0"/>
        <w:pBdr>
          <w:top w:val="nil"/>
          <w:left w:val="nil"/>
          <w:bottom w:val="nil"/>
          <w:right w:val="nil"/>
          <w:between w:val="nil"/>
        </w:pBdr>
        <w:tabs>
          <w:tab w:val="left" w:pos="2747"/>
        </w:tabs>
        <w:spacing w:before="240"/>
        <w:ind w:left="1260"/>
      </w:pPr>
      <w:sdt>
        <w:sdtPr>
          <w:id w:val="843669958"/>
          <w:placeholder>
            <w:docPart w:val="6990185AB34D4F359EF4623A7AE00EEE"/>
          </w:placeholder>
        </w:sdtPr>
        <w:sdtContent>
          <w:r w:rsidR="00E44CD0">
            <w:t>N/A</w:t>
          </w:r>
        </w:sdtContent>
      </w:sdt>
      <w:r w:rsidR="001907D8">
        <w:tab/>
      </w:r>
    </w:p>
    <w:sdt>
      <w:sdtPr>
        <w:rPr>
          <w:rFonts w:ascii="Times New Roman" w:eastAsia="Times New Roman" w:hAnsi="Times New Roman" w:cs="Times New Roman"/>
          <w:color w:val="000000"/>
        </w:rPr>
        <w:id w:val="-1502120001"/>
        <w:lock w:val="sdtContentLocked"/>
        <w:placeholder>
          <w:docPart w:val="DefaultPlaceholder_-1854013440"/>
        </w:placeholder>
      </w:sdtPr>
      <w:sdtContent>
        <w:p w14:paraId="41A5E40F" w14:textId="77777777" w:rsidR="00A54C24" w:rsidRDefault="00ED7E7A">
          <w:pPr>
            <w:numPr>
              <w:ilvl w:val="1"/>
              <w:numId w:val="6"/>
            </w:numPr>
            <w:pBdr>
              <w:top w:val="nil"/>
              <w:left w:val="nil"/>
              <w:bottom w:val="nil"/>
              <w:right w:val="nil"/>
              <w:between w:val="nil"/>
            </w:pBdr>
            <w:spacing w:before="120" w:after="120"/>
            <w:ind w:right="180" w:hanging="540"/>
          </w:pPr>
          <w:r>
            <w:rPr>
              <w:rFonts w:ascii="Times New Roman" w:eastAsia="Times New Roman" w:hAnsi="Times New Roman" w:cs="Times New Roman"/>
              <w:color w:val="000000"/>
            </w:rPr>
            <w:t xml:space="preserve">Indicate the total number of participants to be enrolled and how this number was determined (e.g., sample size calculation [show], number of available participants in a finite pool, number of tests funding award would allow). </w:t>
          </w:r>
        </w:p>
      </w:sdtContent>
    </w:sdt>
    <w:p w14:paraId="4D37490E" w14:textId="2F3620DD" w:rsidR="00A54C24" w:rsidRPr="00276486" w:rsidRDefault="00AD32E9" w:rsidP="00D130A3">
      <w:pPr>
        <w:pBdr>
          <w:top w:val="nil"/>
          <w:left w:val="nil"/>
          <w:bottom w:val="nil"/>
          <w:right w:val="nil"/>
          <w:between w:val="nil"/>
        </w:pBdr>
        <w:spacing w:before="120" w:after="120"/>
        <w:ind w:left="720"/>
        <w:rPr>
          <w:rFonts w:ascii="Times New Roman" w:eastAsia="Times New Roman" w:hAnsi="Times New Roman" w:cs="Times New Roman"/>
          <w:i/>
          <w:color w:val="C00000"/>
        </w:rPr>
      </w:pPr>
      <w:commentRangeStart w:id="24"/>
      <w:commentRangeEnd w:id="24"/>
      <w:r>
        <w:rPr>
          <w:rStyle w:val="CommentReference"/>
        </w:rPr>
        <w:commentReference w:id="24"/>
      </w:r>
      <w:r w:rsidR="0067572C" w:rsidRPr="0067572C">
        <w:t xml:space="preserve"> </w:t>
      </w:r>
      <w:sdt>
        <w:sdtPr>
          <w:id w:val="-1234226751"/>
          <w:placeholder>
            <w:docPart w:val="6FB7B7D7658D45EDA424E626DA7BC9E5"/>
          </w:placeholder>
        </w:sdtPr>
        <w:sdtContent>
          <w:ins w:id="25" w:author="Luu, Andy" w:date="2024-05-17T16:51:00Z">
            <w:r w:rsidR="00BE4A6B">
              <w:rPr>
                <w:color w:val="000000"/>
              </w:rPr>
              <w:t>5-10</w:t>
            </w:r>
          </w:ins>
          <w:del w:id="26" w:author="Luu, Andy" w:date="2024-05-17T16:51:00Z">
            <w:r w:rsidR="00984648" w:rsidDel="00BE4A6B">
              <w:rPr>
                <w:color w:val="000000"/>
              </w:rPr>
              <w:delText>5</w:delText>
            </w:r>
            <w:r w:rsidR="009000A4" w:rsidDel="00BE4A6B">
              <w:rPr>
                <w:color w:val="000000"/>
              </w:rPr>
              <w:delText>-10</w:delText>
            </w:r>
          </w:del>
          <w:r w:rsidR="00762F9D">
            <w:rPr>
              <w:color w:val="000000"/>
            </w:rPr>
            <w:t xml:space="preserve"> participants; this is preliminary work, and while recruiting many participants would be ideal, we expect it to be difficult.</w:t>
          </w:r>
        </w:sdtContent>
      </w:sdt>
    </w:p>
    <w:bookmarkStart w:id="27" w:name="_Toc82686695" w:displacedByCustomXml="next"/>
    <w:sdt>
      <w:sdtPr>
        <w:id w:val="861169932"/>
        <w:lock w:val="sdtContentLocked"/>
        <w:placeholder>
          <w:docPart w:val="DefaultPlaceholder_-1854013440"/>
        </w:placeholder>
      </w:sdtPr>
      <w:sdtContent>
        <w:p w14:paraId="5CFA8051" w14:textId="77777777" w:rsidR="00A54C24" w:rsidRDefault="00ED7E7A">
          <w:pPr>
            <w:pStyle w:val="Heading1"/>
            <w:numPr>
              <w:ilvl w:val="0"/>
              <w:numId w:val="6"/>
            </w:numPr>
            <w:spacing w:before="240"/>
          </w:pPr>
          <w:r>
            <w:t>Recruitment Methods</w:t>
          </w:r>
        </w:p>
      </w:sdtContent>
    </w:sdt>
    <w:bookmarkEnd w:id="27" w:displacedByCustomXml="prev"/>
    <w:p w14:paraId="1119824A" w14:textId="77777777" w:rsidR="00A54C24" w:rsidRDefault="00A54C24"/>
    <w:sdt>
      <w:sdtPr>
        <w:rPr>
          <w:rFonts w:ascii="Times New Roman" w:eastAsia="Times New Roman" w:hAnsi="Times New Roman" w:cs="Times New Roman"/>
          <w:color w:val="000000"/>
        </w:rPr>
        <w:id w:val="1215082778"/>
        <w:lock w:val="sdtContentLocked"/>
        <w:placeholder>
          <w:docPart w:val="DefaultPlaceholder_-1854013440"/>
        </w:placeholder>
      </w:sdtPr>
      <w:sdtEndPr>
        <w:rPr>
          <w:rFonts w:ascii="Times" w:eastAsia="Times" w:hAnsi="Times" w:cs="Times"/>
          <w:color w:val="auto"/>
        </w:rPr>
      </w:sdtEndPr>
      <w:sdtContent>
        <w:p w14:paraId="1AA802B6" w14:textId="77777777" w:rsidR="00A54C24" w:rsidRDefault="00ED7E7A">
          <w:pPr>
            <w:numPr>
              <w:ilvl w:val="1"/>
              <w:numId w:val="6"/>
            </w:numPr>
            <w:pBdr>
              <w:top w:val="nil"/>
              <w:left w:val="nil"/>
              <w:bottom w:val="nil"/>
              <w:right w:val="nil"/>
              <w:between w:val="nil"/>
            </w:pBdr>
            <w:spacing w:before="120" w:after="120"/>
            <w:ind w:right="180" w:hanging="540"/>
          </w:pPr>
          <w:r>
            <w:rPr>
              <w:rFonts w:ascii="Times New Roman" w:eastAsia="Times New Roman" w:hAnsi="Times New Roman" w:cs="Times New Roman"/>
              <w:color w:val="000000"/>
            </w:rPr>
            <w:t xml:space="preserve">Describe when, where, and how you will recruit potential participants. If recruitment will be online, include the name(s) of participant management system (e.g., Ripple), the social media platform or online forums that you will use, include web address and contact information (for example MTURK, Facebook, Twitter, or Reddit).  If recruitment will be in person include the specific location(s) (e.g., students in the library, community </w:t>
          </w:r>
          <w:r>
            <w:rPr>
              <w:rFonts w:ascii="Times New Roman" w:eastAsia="Times New Roman" w:hAnsi="Times New Roman" w:cs="Times New Roman"/>
              <w:color w:val="000000"/>
            </w:rPr>
            <w:lastRenderedPageBreak/>
            <w:t>members at a gathering, or members of a local gym) and the methods that you will use to identify potential participants.</w:t>
          </w:r>
          <w:r>
            <w:t xml:space="preserve">     </w:t>
          </w:r>
        </w:p>
      </w:sdtContent>
    </w:sdt>
    <w:sdt>
      <w:sdtPr>
        <w:rPr>
          <w:rFonts w:ascii="Times" w:eastAsia="Times" w:hAnsi="Times" w:cs="Times"/>
        </w:rPr>
        <w:id w:val="-2014068608"/>
        <w:placeholder>
          <w:docPart w:val="B93DC28E6C7940C89083672E452CA15F"/>
        </w:placeholder>
      </w:sdtPr>
      <w:sdtContent>
        <w:p w14:paraId="60B53B62" w14:textId="1425D430" w:rsidR="0046749C" w:rsidRDefault="0046749C" w:rsidP="00B901E7">
          <w:pPr>
            <w:pStyle w:val="NormalWeb"/>
            <w:spacing w:before="120" w:beforeAutospacing="0" w:after="120" w:afterAutospacing="0"/>
            <w:ind w:left="720"/>
            <w:rPr>
              <w:rFonts w:ascii="Times" w:hAnsi="Times" w:cs="Times"/>
              <w:color w:val="000000"/>
            </w:rPr>
          </w:pPr>
          <w:r w:rsidRPr="0046749C">
            <w:rPr>
              <w:rFonts w:ascii="Times" w:hAnsi="Times" w:cs="Times"/>
              <w:color w:val="000000"/>
            </w:rPr>
            <w:t xml:space="preserve">We will use a convenience sample for this study: we will first contact </w:t>
          </w:r>
          <w:r w:rsidR="00736BA5">
            <w:rPr>
              <w:rFonts w:ascii="Times" w:hAnsi="Times" w:cs="Times"/>
              <w:color w:val="000000"/>
            </w:rPr>
            <w:t xml:space="preserve">VT Police Officers </w:t>
          </w:r>
          <w:r w:rsidRPr="0046749C">
            <w:rPr>
              <w:rFonts w:ascii="Times" w:hAnsi="Times" w:cs="Times"/>
              <w:color w:val="000000"/>
            </w:rPr>
            <w:t xml:space="preserve">and then potentially choose to contact </w:t>
          </w:r>
          <w:r w:rsidR="00736BA5">
            <w:rPr>
              <w:rFonts w:ascii="Times" w:hAnsi="Times" w:cs="Times"/>
              <w:color w:val="000000"/>
            </w:rPr>
            <w:t>officers</w:t>
          </w:r>
          <w:r w:rsidRPr="0046749C">
            <w:rPr>
              <w:rFonts w:ascii="Times" w:hAnsi="Times" w:cs="Times"/>
              <w:color w:val="000000"/>
            </w:rPr>
            <w:t xml:space="preserve"> </w:t>
          </w:r>
          <w:r w:rsidR="00736BA5">
            <w:rPr>
              <w:rFonts w:ascii="Times" w:hAnsi="Times" w:cs="Times"/>
              <w:color w:val="000000"/>
            </w:rPr>
            <w:t>from other precincts</w:t>
          </w:r>
          <w:r w:rsidRPr="0046749C">
            <w:rPr>
              <w:rFonts w:ascii="Times" w:hAnsi="Times" w:cs="Times"/>
              <w:color w:val="000000"/>
            </w:rPr>
            <w:t xml:space="preserve">. We will reach out to participants via email. We plan to begin recruitment in </w:t>
          </w:r>
          <w:r w:rsidR="00E81B46">
            <w:rPr>
              <w:rFonts w:ascii="Times" w:hAnsi="Times" w:cs="Times"/>
              <w:color w:val="000000"/>
            </w:rPr>
            <w:t>Summer</w:t>
          </w:r>
          <w:r w:rsidRPr="0046749C">
            <w:rPr>
              <w:rFonts w:ascii="Times" w:hAnsi="Times" w:cs="Times"/>
              <w:color w:val="000000"/>
            </w:rPr>
            <w:t xml:space="preserve"> 2024, and may continue throughout the calendar year, as necessary.</w:t>
          </w:r>
        </w:p>
        <w:p w14:paraId="122BCDF4" w14:textId="77777777" w:rsidR="00B901E7" w:rsidRPr="0046749C" w:rsidRDefault="00B901E7" w:rsidP="00B901E7">
          <w:pPr>
            <w:pStyle w:val="NormalWeb"/>
            <w:spacing w:before="120" w:beforeAutospacing="0" w:after="120" w:afterAutospacing="0"/>
            <w:ind w:left="720"/>
          </w:pPr>
        </w:p>
        <w:p w14:paraId="3A7CD1F1" w14:textId="22F2CD1C" w:rsidR="0067572C" w:rsidRDefault="0046749C" w:rsidP="0046749C">
          <w:pPr>
            <w:pBdr>
              <w:top w:val="nil"/>
              <w:left w:val="nil"/>
              <w:bottom w:val="nil"/>
              <w:right w:val="nil"/>
              <w:between w:val="nil"/>
            </w:pBdr>
            <w:spacing w:before="120" w:after="120"/>
            <w:ind w:left="720"/>
          </w:pPr>
          <w:r w:rsidRPr="0046749C">
            <w:rPr>
              <w:rFonts w:eastAsia="Times New Roman"/>
              <w:color w:val="000000"/>
            </w:rPr>
            <w:t>If we find a relevant mailing list or online community, we may also post a message to recruit. In that case, we would</w:t>
          </w:r>
          <w:r w:rsidR="00E81B46">
            <w:rPr>
              <w:rFonts w:eastAsia="Times New Roman"/>
              <w:color w:val="000000"/>
            </w:rPr>
            <w:t xml:space="preserve"> </w:t>
          </w:r>
          <w:r w:rsidRPr="0046749C">
            <w:rPr>
              <w:rFonts w:eastAsia="Times New Roman"/>
              <w:color w:val="000000"/>
            </w:rPr>
            <w:t xml:space="preserve">link </w:t>
          </w:r>
          <w:r w:rsidR="005E4BCC">
            <w:rPr>
              <w:rFonts w:eastAsia="Times New Roman"/>
              <w:color w:val="000000"/>
            </w:rPr>
            <w:t xml:space="preserve">the signup </w:t>
          </w:r>
          <w:r w:rsidRPr="0046749C">
            <w:rPr>
              <w:rFonts w:eastAsia="Times New Roman"/>
              <w:color w:val="000000"/>
            </w:rPr>
            <w:t>survey, and we would selectively email eligible participants to participate in interviews over Zoom.</w:t>
          </w:r>
        </w:p>
      </w:sdtContent>
    </w:sdt>
    <w:p w14:paraId="618ECB83" w14:textId="77777777" w:rsidR="00A54C24" w:rsidRDefault="00A54C24">
      <w:pPr>
        <w:pBdr>
          <w:top w:val="nil"/>
          <w:left w:val="nil"/>
          <w:bottom w:val="nil"/>
          <w:right w:val="nil"/>
          <w:between w:val="nil"/>
        </w:pBdr>
        <w:tabs>
          <w:tab w:val="left" w:pos="1481"/>
        </w:tabs>
        <w:ind w:left="940" w:right="509" w:hanging="720"/>
        <w:rPr>
          <w:color w:val="000000"/>
        </w:rPr>
      </w:pPr>
    </w:p>
    <w:sdt>
      <w:sdtPr>
        <w:rPr>
          <w:rFonts w:ascii="Times New Roman" w:eastAsia="Times New Roman" w:hAnsi="Times New Roman" w:cs="Times New Roman"/>
          <w:color w:val="000000"/>
        </w:rPr>
        <w:id w:val="-1950150260"/>
        <w:lock w:val="sdtContentLocked"/>
        <w:placeholder>
          <w:docPart w:val="DefaultPlaceholder_-1854013440"/>
        </w:placeholder>
      </w:sdtPr>
      <w:sdtEndPr>
        <w:rPr>
          <w:rFonts w:ascii="Times" w:eastAsia="Times" w:hAnsi="Times" w:cs="Times"/>
        </w:rPr>
      </w:sdtEndPr>
      <w:sdtContent>
        <w:p w14:paraId="3E224CF0" w14:textId="77777777" w:rsidR="00A54C24" w:rsidRDefault="00ED7E7A">
          <w:pPr>
            <w:numPr>
              <w:ilvl w:val="1"/>
              <w:numId w:val="6"/>
            </w:numPr>
            <w:pBdr>
              <w:top w:val="nil"/>
              <w:left w:val="nil"/>
              <w:bottom w:val="nil"/>
              <w:right w:val="nil"/>
              <w:between w:val="nil"/>
            </w:pBdr>
            <w:spacing w:before="120" w:after="120"/>
            <w:ind w:right="180" w:hanging="540"/>
          </w:pPr>
          <w:r>
            <w:rPr>
              <w:rFonts w:ascii="Times New Roman" w:eastAsia="Times New Roman" w:hAnsi="Times New Roman" w:cs="Times New Roman"/>
              <w:color w:val="000000"/>
            </w:rPr>
            <w:t xml:space="preserve">Describe materials that you will be used to recruit participants. Use the Worksheet on Advertisements </w:t>
          </w:r>
          <w:hyperlink r:id="rId22">
            <w:r>
              <w:rPr>
                <w:rFonts w:ascii="Times New Roman" w:eastAsia="Times New Roman" w:hAnsi="Times New Roman" w:cs="Times New Roman"/>
                <w:color w:val="0000FF"/>
                <w:u w:val="single"/>
              </w:rPr>
              <w:t>HRP 315.1</w:t>
            </w:r>
          </w:hyperlink>
          <w:r>
            <w:rPr>
              <w:rFonts w:ascii="Times New Roman" w:eastAsia="Times New Roman" w:hAnsi="Times New Roman" w:cs="Times New Roman"/>
              <w:color w:val="000000"/>
            </w:rPr>
            <w:t xml:space="preserve"> as a guide. Attach final copies of these documents with this protocol in Protocol Management and be sure to include the IRB protocol number on each document. </w:t>
          </w:r>
        </w:p>
        <w:p w14:paraId="44EE5FB0" w14:textId="77777777" w:rsidR="00A54C24" w:rsidRDefault="00ED7E7A">
          <w:pPr>
            <w:numPr>
              <w:ilvl w:val="0"/>
              <w:numId w:val="9"/>
            </w:numPr>
            <w:pBdr>
              <w:top w:val="nil"/>
              <w:left w:val="nil"/>
              <w:bottom w:val="nil"/>
              <w:right w:val="nil"/>
              <w:between w:val="nil"/>
            </w:pBdr>
            <w:spacing w:before="120"/>
            <w:ind w:right="180"/>
            <w:rPr>
              <w:rFonts w:ascii="Times New Roman" w:eastAsia="Times New Roman" w:hAnsi="Times New Roman" w:cs="Times New Roman"/>
            </w:rPr>
          </w:pPr>
          <w:r>
            <w:rPr>
              <w:rFonts w:ascii="Times New Roman" w:eastAsia="Times New Roman" w:hAnsi="Times New Roman" w:cs="Times New Roman"/>
              <w:color w:val="000000"/>
            </w:rPr>
            <w:t xml:space="preserve">For flyers, attach the final copy of printed flyers. </w:t>
          </w:r>
        </w:p>
        <w:p w14:paraId="07D9CE3D" w14:textId="77777777" w:rsidR="00A54C24" w:rsidRDefault="00ED7E7A">
          <w:pPr>
            <w:numPr>
              <w:ilvl w:val="0"/>
              <w:numId w:val="9"/>
            </w:numPr>
            <w:pBdr>
              <w:top w:val="nil"/>
              <w:left w:val="nil"/>
              <w:bottom w:val="nil"/>
              <w:right w:val="nil"/>
              <w:between w:val="nil"/>
            </w:pBdr>
            <w:ind w:right="180"/>
            <w:rPr>
              <w:rFonts w:ascii="Times New Roman" w:eastAsia="Times New Roman" w:hAnsi="Times New Roman" w:cs="Times New Roman"/>
            </w:rPr>
          </w:pPr>
          <w:r>
            <w:rPr>
              <w:rFonts w:ascii="Times New Roman" w:eastAsia="Times New Roman" w:hAnsi="Times New Roman" w:cs="Times New Roman"/>
              <w:color w:val="000000"/>
            </w:rPr>
            <w:t>For Virginia Tech News, Facebook postings and ads, newspaper ads, we</w:t>
          </w:r>
          <w:r>
            <w:rPr>
              <w:rFonts w:ascii="Times New Roman" w:eastAsia="Times New Roman" w:hAnsi="Times New Roman" w:cs="Times New Roman"/>
            </w:rPr>
            <w:t xml:space="preserve">bsites, MTurk/SONA/online survey systems, </w:t>
          </w:r>
          <w:r>
            <w:rPr>
              <w:rFonts w:ascii="Times New Roman" w:eastAsia="Times New Roman" w:hAnsi="Times New Roman" w:cs="Times New Roman"/>
              <w:color w:val="000000"/>
            </w:rPr>
            <w:t xml:space="preserve">etc. </w:t>
          </w:r>
        </w:p>
        <w:p w14:paraId="49C9B1D5" w14:textId="77777777" w:rsidR="00A54C24" w:rsidRDefault="00ED7E7A">
          <w:pPr>
            <w:numPr>
              <w:ilvl w:val="0"/>
              <w:numId w:val="9"/>
            </w:numPr>
            <w:pBdr>
              <w:top w:val="nil"/>
              <w:left w:val="nil"/>
              <w:bottom w:val="nil"/>
              <w:right w:val="nil"/>
              <w:between w:val="nil"/>
            </w:pBdr>
            <w:ind w:right="180"/>
            <w:rPr>
              <w:rFonts w:ascii="Times New Roman" w:eastAsia="Times New Roman" w:hAnsi="Times New Roman" w:cs="Times New Roman"/>
            </w:rPr>
          </w:pPr>
          <w:r>
            <w:rPr>
              <w:rFonts w:ascii="Times New Roman" w:eastAsia="Times New Roman" w:hAnsi="Times New Roman" w:cs="Times New Roman"/>
              <w:color w:val="000000"/>
            </w:rPr>
            <w:t xml:space="preserve">For email recruitments, please include the subject line as well as the text. </w:t>
          </w:r>
        </w:p>
        <w:p w14:paraId="59B810A5" w14:textId="77777777" w:rsidR="00A54C24" w:rsidRDefault="00ED7E7A">
          <w:pPr>
            <w:numPr>
              <w:ilvl w:val="0"/>
              <w:numId w:val="9"/>
            </w:numPr>
            <w:pBdr>
              <w:top w:val="nil"/>
              <w:left w:val="nil"/>
              <w:bottom w:val="nil"/>
              <w:right w:val="nil"/>
              <w:between w:val="nil"/>
            </w:pBdr>
            <w:ind w:right="180"/>
            <w:rPr>
              <w:rFonts w:ascii="Times New Roman" w:eastAsia="Times New Roman" w:hAnsi="Times New Roman" w:cs="Times New Roman"/>
            </w:rPr>
          </w:pPr>
          <w:r>
            <w:rPr>
              <w:rFonts w:ascii="Times New Roman" w:eastAsia="Times New Roman" w:hAnsi="Times New Roman" w:cs="Times New Roman"/>
            </w:rPr>
            <w:t xml:space="preserve">For advertisements meant for audio or video broadcast, please submit the wording of the advertisement prior to taping (to avoid having to re-record with approved language) and submit the final recorded version for IRB review before use. </w:t>
          </w:r>
        </w:p>
        <w:p w14:paraId="056362BC" w14:textId="77777777" w:rsidR="00A54C24" w:rsidRDefault="00ED7E7A">
          <w:pPr>
            <w:numPr>
              <w:ilvl w:val="0"/>
              <w:numId w:val="9"/>
            </w:numPr>
            <w:pBdr>
              <w:top w:val="nil"/>
              <w:left w:val="nil"/>
              <w:bottom w:val="nil"/>
              <w:right w:val="nil"/>
              <w:between w:val="nil"/>
            </w:pBdr>
            <w:rPr>
              <w:color w:val="000000"/>
            </w:rPr>
          </w:pPr>
          <w:r>
            <w:rPr>
              <w:color w:val="000000"/>
            </w:rPr>
            <w:t xml:space="preserve">Describe any </w:t>
          </w:r>
          <w:r>
            <w:t xml:space="preserve">payment </w:t>
          </w:r>
          <w:r>
            <w:rPr>
              <w:color w:val="000000"/>
            </w:rPr>
            <w:t xml:space="preserve">to participants. Please review </w:t>
          </w:r>
          <w:hyperlink r:id="rId23">
            <w:r>
              <w:rPr>
                <w:color w:val="0000FF"/>
                <w:u w:val="single"/>
              </w:rPr>
              <w:t>HRP 092.1</w:t>
            </w:r>
          </w:hyperlink>
          <w:r>
            <w:rPr>
              <w:color w:val="000000"/>
            </w:rPr>
            <w:t xml:space="preserve"> </w:t>
          </w:r>
          <w:r>
            <w:rPr>
              <w:i/>
              <w:color w:val="000000"/>
            </w:rPr>
            <w:t>Payment to Research Participants</w:t>
          </w:r>
          <w:r>
            <w:rPr>
              <w:color w:val="000000"/>
            </w:rPr>
            <w:t xml:space="preserve"> to ensure you are following the most recent guidance.  Separate payments into appropriate categories, such as reimbursement for expenses, time and effort, and additional incentives for study participation. For each category, specify the amount (including any pro-rated amount), schedule, and method of payment.</w:t>
          </w:r>
        </w:p>
      </w:sdtContent>
    </w:sdt>
    <w:p w14:paraId="50CF8323" w14:textId="77777777" w:rsidR="0067572C" w:rsidRDefault="0067572C" w:rsidP="00F922C5">
      <w:pPr>
        <w:pBdr>
          <w:top w:val="nil"/>
          <w:left w:val="nil"/>
          <w:bottom w:val="nil"/>
          <w:right w:val="nil"/>
          <w:between w:val="nil"/>
        </w:pBdr>
        <w:spacing w:before="120" w:after="120"/>
        <w:ind w:left="540" w:firstLine="720"/>
      </w:pPr>
    </w:p>
    <w:sdt>
      <w:sdtPr>
        <w:rPr>
          <w:rFonts w:ascii="Times" w:eastAsia="Times" w:hAnsi="Times" w:cs="Times"/>
        </w:rPr>
        <w:id w:val="-1166476908"/>
        <w:placeholder>
          <w:docPart w:val="8357AC765C7A45EE8F3D3C8C5CAFF808"/>
        </w:placeholder>
      </w:sdtPr>
      <w:sdtContent>
        <w:p w14:paraId="7E83E68C" w14:textId="77777777" w:rsidR="0010747F" w:rsidRPr="0010747F" w:rsidRDefault="0010747F" w:rsidP="0010747F">
          <w:pPr>
            <w:pStyle w:val="NormalWeb"/>
            <w:spacing w:before="120" w:beforeAutospacing="0" w:after="120" w:afterAutospacing="0"/>
            <w:ind w:left="720"/>
          </w:pPr>
          <w:r w:rsidRPr="0010747F">
            <w:rPr>
              <w:rFonts w:ascii="Times" w:hAnsi="Times" w:cs="Times"/>
              <w:color w:val="000000"/>
            </w:rPr>
            <w:t>We will recruit participants via email and possibly posting on forums (see attached).</w:t>
          </w:r>
        </w:p>
        <w:p w14:paraId="43E6C270" w14:textId="618BA15D" w:rsidR="00276486" w:rsidRPr="0010747F" w:rsidRDefault="0010747F" w:rsidP="0010747F">
          <w:pPr>
            <w:spacing w:before="120" w:after="120"/>
            <w:ind w:left="720"/>
            <w:rPr>
              <w:rFonts w:ascii="Times New Roman" w:eastAsia="Times New Roman" w:hAnsi="Times New Roman" w:cs="Times New Roman"/>
            </w:rPr>
          </w:pPr>
          <w:r w:rsidRPr="0010747F">
            <w:rPr>
              <w:rFonts w:eastAsia="Times New Roman"/>
              <w:color w:val="000000"/>
            </w:rPr>
            <w:t xml:space="preserve">For participating in the </w:t>
          </w:r>
          <w:r>
            <w:rPr>
              <w:rFonts w:eastAsia="Times New Roman"/>
              <w:color w:val="000000"/>
            </w:rPr>
            <w:t>two-</w:t>
          </w:r>
          <w:r w:rsidRPr="0010747F">
            <w:rPr>
              <w:rFonts w:eastAsia="Times New Roman"/>
              <w:color w:val="000000"/>
            </w:rPr>
            <w:t>hour-long interview, we will award participants with a $</w:t>
          </w:r>
          <w:ins w:id="28" w:author="Luu, Andy" w:date="2024-05-28T16:49:00Z">
            <w:r w:rsidR="00777FE2">
              <w:rPr>
                <w:rFonts w:eastAsia="Times New Roman"/>
                <w:color w:val="000000"/>
              </w:rPr>
              <w:t>3</w:t>
            </w:r>
          </w:ins>
          <w:del w:id="29" w:author="Luu, Andy" w:date="2024-05-28T16:49:00Z">
            <w:r w:rsidRPr="0010747F" w:rsidDel="00777FE2">
              <w:rPr>
                <w:rFonts w:eastAsia="Times New Roman"/>
                <w:color w:val="000000"/>
              </w:rPr>
              <w:delText>2</w:delText>
            </w:r>
          </w:del>
          <w:r w:rsidRPr="0010747F">
            <w:rPr>
              <w:rFonts w:eastAsia="Times New Roman"/>
              <w:color w:val="000000"/>
            </w:rPr>
            <w:t>0 Amazon gift certificate.</w:t>
          </w:r>
        </w:p>
      </w:sdtContent>
    </w:sdt>
    <w:p w14:paraId="06BE0BAC" w14:textId="77777777" w:rsidR="00A54C24" w:rsidRDefault="00A54C24">
      <w:pPr>
        <w:ind w:left="810" w:firstLine="450"/>
        <w:rPr>
          <w:color w:val="808080"/>
        </w:rPr>
      </w:pPr>
    </w:p>
    <w:bookmarkStart w:id="30" w:name="_Toc82686696" w:displacedByCustomXml="next"/>
    <w:sdt>
      <w:sdtPr>
        <w:id w:val="1914896439"/>
        <w:lock w:val="sdtContentLocked"/>
        <w:placeholder>
          <w:docPart w:val="DefaultPlaceholder_-1854013440"/>
        </w:placeholder>
      </w:sdtPr>
      <w:sdtContent>
        <w:p w14:paraId="43D275D0" w14:textId="77777777" w:rsidR="00A54C24" w:rsidRDefault="00ED7E7A">
          <w:pPr>
            <w:pStyle w:val="Heading1"/>
            <w:numPr>
              <w:ilvl w:val="0"/>
              <w:numId w:val="6"/>
            </w:numPr>
          </w:pPr>
          <w:r>
            <w:t>Risks to Participants</w:t>
          </w:r>
        </w:p>
      </w:sdtContent>
    </w:sdt>
    <w:bookmarkEnd w:id="30" w:displacedByCustomXml="prev"/>
    <w:p w14:paraId="7BFE8C78" w14:textId="77777777" w:rsidR="00A54C24" w:rsidRDefault="00A54C24"/>
    <w:sdt>
      <w:sdtPr>
        <w:rPr>
          <w:rFonts w:ascii="Times New Roman" w:eastAsia="Times New Roman" w:hAnsi="Times New Roman" w:cs="Times New Roman"/>
          <w:color w:val="000000"/>
        </w:rPr>
        <w:id w:val="2080939907"/>
        <w:lock w:val="sdtContentLocked"/>
        <w:placeholder>
          <w:docPart w:val="DefaultPlaceholder_-1854013440"/>
        </w:placeholder>
      </w:sdtPr>
      <w:sdtEndPr>
        <w:rPr>
          <w:color w:val="auto"/>
        </w:rPr>
      </w:sdtEndPr>
      <w:sdtContent>
        <w:p w14:paraId="6F5FC49D" w14:textId="77777777" w:rsidR="00A54C24" w:rsidRDefault="00ED7E7A">
          <w:pPr>
            <w:numPr>
              <w:ilvl w:val="1"/>
              <w:numId w:val="6"/>
            </w:numPr>
            <w:pBdr>
              <w:top w:val="nil"/>
              <w:left w:val="nil"/>
              <w:bottom w:val="nil"/>
              <w:right w:val="nil"/>
              <w:between w:val="nil"/>
            </w:pBdr>
            <w:spacing w:before="120" w:after="120"/>
            <w:ind w:right="180" w:hanging="540"/>
          </w:pPr>
          <w:r>
            <w:rPr>
              <w:rFonts w:ascii="Times New Roman" w:eastAsia="Times New Roman" w:hAnsi="Times New Roman" w:cs="Times New Roman"/>
              <w:color w:val="000000"/>
            </w:rPr>
            <w:t xml:space="preserve">List the reasonably foreseeable risks, discomforts, hazards, or inconveniences to the participants </w:t>
          </w:r>
          <w:r>
            <w:rPr>
              <w:rFonts w:ascii="Times New Roman" w:eastAsia="Times New Roman" w:hAnsi="Times New Roman" w:cs="Times New Roman"/>
            </w:rPr>
            <w:t>related to their</w:t>
          </w:r>
          <w:r>
            <w:rPr>
              <w:rFonts w:ascii="Times New Roman" w:eastAsia="Times New Roman" w:hAnsi="Times New Roman" w:cs="Times New Roman"/>
              <w:color w:val="000000"/>
            </w:rPr>
            <w:t xml:space="preserve">’ participation in the research. Include a description of the probability, magnitude, duration, and reversibility of the risks. Consider physical, psychological, social, legal, privacy, reputational, and economic risks. </w:t>
          </w:r>
          <w:r>
            <w:rPr>
              <w:rFonts w:ascii="Times New Roman" w:eastAsia="Times New Roman" w:hAnsi="Times New Roman" w:cs="Times New Roman"/>
              <w:b/>
              <w:color w:val="000000"/>
            </w:rPr>
            <w:t>Do not indicate “no risk” or “N/A.”</w:t>
          </w:r>
          <w:r>
            <w:rPr>
              <w:rFonts w:ascii="Times New Roman" w:eastAsia="Times New Roman" w:hAnsi="Times New Roman" w:cs="Times New Roman"/>
              <w:color w:val="000000"/>
            </w:rPr>
            <w:t xml:space="preserve"> Instead, for studies with very low risk (e.g., anonymous online survey on a mundane topic) indicate “The investigators are not aware of any risks from participation in this study.” or </w:t>
          </w:r>
          <w:r>
            <w:rPr>
              <w:rFonts w:ascii="Times New Roman" w:eastAsia="Times New Roman" w:hAnsi="Times New Roman" w:cs="Times New Roman"/>
            </w:rPr>
            <w:t>“No more than risks that are found in everyday life.”</w:t>
          </w:r>
          <w:r>
            <w:rPr>
              <w:rFonts w:ascii="Times New Roman" w:eastAsia="Times New Roman" w:hAnsi="Times New Roman" w:cs="Times New Roman"/>
              <w:color w:val="000000"/>
            </w:rPr>
            <w:t xml:space="preserve"> </w:t>
          </w:r>
          <w:r>
            <w:rPr>
              <w:rFonts w:ascii="Times New Roman" w:eastAsia="Times New Roman" w:hAnsi="Times New Roman" w:cs="Times New Roman"/>
            </w:rPr>
            <w:t>Common risk types include:</w:t>
          </w:r>
        </w:p>
        <w:p w14:paraId="48069FF7" w14:textId="77777777" w:rsidR="00A54C24" w:rsidRDefault="00ED7E7A">
          <w:pPr>
            <w:numPr>
              <w:ilvl w:val="0"/>
              <w:numId w:val="4"/>
            </w:numPr>
            <w:pBdr>
              <w:top w:val="nil"/>
              <w:left w:val="nil"/>
              <w:bottom w:val="nil"/>
              <w:right w:val="nil"/>
              <w:between w:val="nil"/>
            </w:pBdr>
            <w:ind w:right="180"/>
            <w:rPr>
              <w:rFonts w:ascii="Times New Roman" w:eastAsia="Times New Roman" w:hAnsi="Times New Roman" w:cs="Times New Roman"/>
            </w:rPr>
          </w:pPr>
          <w:r>
            <w:rPr>
              <w:rFonts w:ascii="Times New Roman" w:eastAsia="Times New Roman" w:hAnsi="Times New Roman" w:cs="Times New Roman"/>
            </w:rPr>
            <w:t>Psychological (e.g., potential for stress, discomfort, and/or embarrassment)</w:t>
          </w:r>
        </w:p>
        <w:p w14:paraId="413393FB" w14:textId="77777777" w:rsidR="00A54C24" w:rsidRDefault="00ED7E7A">
          <w:pPr>
            <w:numPr>
              <w:ilvl w:val="0"/>
              <w:numId w:val="4"/>
            </w:numPr>
            <w:pBdr>
              <w:top w:val="nil"/>
              <w:left w:val="nil"/>
              <w:bottom w:val="nil"/>
              <w:right w:val="nil"/>
              <w:between w:val="nil"/>
            </w:pBdr>
            <w:ind w:right="180"/>
            <w:rPr>
              <w:rFonts w:ascii="Times New Roman" w:eastAsia="Times New Roman" w:hAnsi="Times New Roman" w:cs="Times New Roman"/>
            </w:rPr>
          </w:pPr>
          <w:r>
            <w:rPr>
              <w:rFonts w:ascii="Times New Roman" w:eastAsia="Times New Roman" w:hAnsi="Times New Roman" w:cs="Times New Roman"/>
            </w:rPr>
            <w:t>Social (e.g., potential for discrimination or stigmatization and disruption of personal and family relationships)</w:t>
          </w:r>
        </w:p>
        <w:p w14:paraId="72C0E86F" w14:textId="77777777" w:rsidR="00A54C24" w:rsidRDefault="00ED7E7A">
          <w:pPr>
            <w:numPr>
              <w:ilvl w:val="0"/>
              <w:numId w:val="4"/>
            </w:numPr>
            <w:pBdr>
              <w:top w:val="nil"/>
              <w:left w:val="nil"/>
              <w:bottom w:val="nil"/>
              <w:right w:val="nil"/>
              <w:between w:val="nil"/>
            </w:pBdr>
            <w:ind w:right="180"/>
            <w:rPr>
              <w:rFonts w:ascii="Times New Roman" w:eastAsia="Times New Roman" w:hAnsi="Times New Roman" w:cs="Times New Roman"/>
            </w:rPr>
          </w:pPr>
          <w:r>
            <w:rPr>
              <w:rFonts w:ascii="Times New Roman" w:eastAsia="Times New Roman" w:hAnsi="Times New Roman" w:cs="Times New Roman"/>
            </w:rPr>
            <w:t>Legal (e.g., potential for disclosure of illegal activity, negligence)</w:t>
          </w:r>
        </w:p>
        <w:p w14:paraId="6DA1EBDF" w14:textId="77777777" w:rsidR="00A54C24" w:rsidRDefault="00ED7E7A">
          <w:pPr>
            <w:numPr>
              <w:ilvl w:val="0"/>
              <w:numId w:val="4"/>
            </w:numPr>
            <w:pBdr>
              <w:top w:val="nil"/>
              <w:left w:val="nil"/>
              <w:bottom w:val="nil"/>
              <w:right w:val="nil"/>
              <w:between w:val="nil"/>
            </w:pBdr>
            <w:ind w:right="180"/>
            <w:rPr>
              <w:rFonts w:ascii="Times New Roman" w:eastAsia="Times New Roman" w:hAnsi="Times New Roman" w:cs="Times New Roman"/>
            </w:rPr>
          </w:pPr>
          <w:r>
            <w:rPr>
              <w:rFonts w:ascii="Times New Roman" w:eastAsia="Times New Roman" w:hAnsi="Times New Roman" w:cs="Times New Roman"/>
            </w:rPr>
            <w:t>Privacy (e.g., potential for personal information being accessed, used, or disclosed without the participants’ knowledge or consent, breach of confidentiality/security)</w:t>
          </w:r>
        </w:p>
        <w:p w14:paraId="77E2CC75" w14:textId="77777777" w:rsidR="00A54C24" w:rsidRDefault="00ED7E7A">
          <w:pPr>
            <w:numPr>
              <w:ilvl w:val="0"/>
              <w:numId w:val="4"/>
            </w:numPr>
            <w:pBdr>
              <w:top w:val="nil"/>
              <w:left w:val="nil"/>
              <w:bottom w:val="nil"/>
              <w:right w:val="nil"/>
              <w:between w:val="nil"/>
            </w:pBdr>
            <w:ind w:right="180"/>
            <w:rPr>
              <w:rFonts w:ascii="Times New Roman" w:eastAsia="Times New Roman" w:hAnsi="Times New Roman" w:cs="Times New Roman"/>
            </w:rPr>
          </w:pPr>
          <w:r>
            <w:rPr>
              <w:rFonts w:ascii="Times New Roman" w:eastAsia="Times New Roman" w:hAnsi="Times New Roman" w:cs="Times New Roman"/>
            </w:rPr>
            <w:t>Reputational (e.g., loss of stature in the community, in business, or negative media coverage)</w:t>
          </w:r>
        </w:p>
        <w:p w14:paraId="52CAADD9" w14:textId="77777777" w:rsidR="00F922C5" w:rsidRPr="00276486" w:rsidRDefault="00ED7E7A" w:rsidP="00276486">
          <w:pPr>
            <w:numPr>
              <w:ilvl w:val="0"/>
              <w:numId w:val="4"/>
            </w:numPr>
            <w:pBdr>
              <w:top w:val="nil"/>
              <w:left w:val="nil"/>
              <w:bottom w:val="nil"/>
              <w:right w:val="nil"/>
              <w:between w:val="nil"/>
            </w:pBdr>
            <w:spacing w:after="120"/>
            <w:ind w:right="180"/>
            <w:rPr>
              <w:rFonts w:ascii="Times New Roman" w:eastAsia="Times New Roman" w:hAnsi="Times New Roman" w:cs="Times New Roman"/>
            </w:rPr>
          </w:pPr>
          <w:r>
            <w:rPr>
              <w:rFonts w:ascii="Times New Roman" w:eastAsia="Times New Roman" w:hAnsi="Times New Roman" w:cs="Times New Roman"/>
            </w:rPr>
            <w:t>Economic (e.g., potential for individuals to lose access to economic services, employment, insurability)</w:t>
          </w:r>
        </w:p>
      </w:sdtContent>
    </w:sdt>
    <w:sdt>
      <w:sdtPr>
        <w:id w:val="298583450"/>
        <w:placeholder>
          <w:docPart w:val="C5F9A1FC10894842BA7BC5294F2BD4F8"/>
        </w:placeholder>
      </w:sdtPr>
      <w:sdtContent>
        <w:p w14:paraId="447C35B9" w14:textId="59BDFD5E" w:rsidR="00276486" w:rsidRDefault="001961FB" w:rsidP="001961FB">
          <w:pPr>
            <w:pStyle w:val="NormalWeb"/>
            <w:spacing w:before="120" w:beforeAutospacing="0" w:after="120" w:afterAutospacing="0"/>
            <w:ind w:left="720"/>
          </w:pPr>
          <w:r w:rsidRPr="001961FB">
            <w:rPr>
              <w:rFonts w:ascii="Times" w:hAnsi="Times" w:cs="Times"/>
              <w:color w:val="000000"/>
            </w:rPr>
            <w:t>No more than risks that are found in everyday life. </w:t>
          </w:r>
        </w:p>
      </w:sdtContent>
    </w:sdt>
    <w:p w14:paraId="6C25D684" w14:textId="77777777" w:rsidR="00A54C24" w:rsidRDefault="00ED7E7A">
      <w:pPr>
        <w:pBdr>
          <w:top w:val="nil"/>
          <w:left w:val="nil"/>
          <w:bottom w:val="nil"/>
          <w:right w:val="nil"/>
          <w:between w:val="nil"/>
        </w:pBdr>
        <w:spacing w:after="120"/>
        <w:ind w:left="1260" w:right="180" w:firstLine="360"/>
      </w:pPr>
      <w:r>
        <w:t xml:space="preserve">     </w:t>
      </w:r>
    </w:p>
    <w:p w14:paraId="02A37DC4" w14:textId="77777777" w:rsidR="00F922C5" w:rsidRPr="00F922C5" w:rsidRDefault="00000000" w:rsidP="00F922C5">
      <w:pPr>
        <w:numPr>
          <w:ilvl w:val="1"/>
          <w:numId w:val="6"/>
        </w:numPr>
        <w:pBdr>
          <w:top w:val="nil"/>
          <w:left w:val="nil"/>
          <w:bottom w:val="nil"/>
          <w:right w:val="nil"/>
          <w:between w:val="nil"/>
        </w:pBdr>
        <w:spacing w:before="120" w:after="120"/>
        <w:ind w:right="180" w:hanging="540"/>
      </w:pPr>
      <w:sdt>
        <w:sdtPr>
          <w:rPr>
            <w:rFonts w:ascii="Times New Roman" w:eastAsia="Times New Roman" w:hAnsi="Times New Roman" w:cs="Times New Roman"/>
            <w:color w:val="000000"/>
          </w:rPr>
          <w:id w:val="-1273079841"/>
          <w:lock w:val="sdtContentLocked"/>
          <w:placeholder>
            <w:docPart w:val="DefaultPlaceholder_-1854013440"/>
          </w:placeholder>
        </w:sdtPr>
        <w:sdtContent>
          <w:r w:rsidR="00ED7E7A">
            <w:rPr>
              <w:rFonts w:ascii="Times New Roman" w:eastAsia="Times New Roman" w:hAnsi="Times New Roman" w:cs="Times New Roman"/>
              <w:color w:val="000000"/>
            </w:rPr>
            <w:t xml:space="preserve">Describe procedures or safeguards intended to reduce the probability and magnitude of risks. </w:t>
          </w:r>
        </w:sdtContent>
      </w:sdt>
    </w:p>
    <w:sdt>
      <w:sdtPr>
        <w:id w:val="1934928624"/>
        <w:placeholder>
          <w:docPart w:val="3135E92ED8A2487782EC7784DF85C711"/>
        </w:placeholder>
      </w:sdtPr>
      <w:sdtContent>
        <w:p w14:paraId="551C8CC3" w14:textId="0EE4BC57" w:rsidR="00A54C24" w:rsidRPr="00276486" w:rsidRDefault="001961FB" w:rsidP="001961FB">
          <w:pPr>
            <w:pStyle w:val="NormalWeb"/>
            <w:spacing w:before="120" w:beforeAutospacing="0" w:after="120" w:afterAutospacing="0"/>
            <w:ind w:left="720"/>
          </w:pPr>
          <w:r w:rsidRPr="001961FB">
            <w:rPr>
              <w:rFonts w:ascii="Times" w:hAnsi="Times" w:cs="Times"/>
              <w:color w:val="000000"/>
            </w:rPr>
            <w:t>Participation is voluntary, and participants can withdraw at any time.</w:t>
          </w:r>
        </w:p>
      </w:sdtContent>
    </w:sdt>
    <w:p w14:paraId="4350F666" w14:textId="77777777" w:rsidR="00A54C24" w:rsidRDefault="00A54C24">
      <w:pPr>
        <w:pBdr>
          <w:top w:val="nil"/>
          <w:left w:val="nil"/>
          <w:bottom w:val="nil"/>
          <w:right w:val="nil"/>
          <w:between w:val="nil"/>
        </w:pBdr>
        <w:spacing w:before="120" w:after="120"/>
        <w:ind w:left="720" w:right="180"/>
        <w:rPr>
          <w:rFonts w:ascii="Times New Roman" w:eastAsia="Times New Roman" w:hAnsi="Times New Roman" w:cs="Times New Roman"/>
          <w:i/>
          <w:color w:val="C00000"/>
        </w:rPr>
      </w:pPr>
    </w:p>
    <w:sdt>
      <w:sdtPr>
        <w:rPr>
          <w:rFonts w:ascii="Times New Roman" w:eastAsia="Times New Roman" w:hAnsi="Times New Roman" w:cs="Times New Roman"/>
          <w:color w:val="000000"/>
        </w:rPr>
        <w:id w:val="1744451794"/>
        <w:lock w:val="sdtContentLocked"/>
        <w:placeholder>
          <w:docPart w:val="DefaultPlaceholder_-1854013440"/>
        </w:placeholder>
      </w:sdtPr>
      <w:sdtContent>
        <w:p w14:paraId="14098491" w14:textId="77777777" w:rsidR="00A54C24" w:rsidRDefault="00ED7E7A">
          <w:pPr>
            <w:numPr>
              <w:ilvl w:val="1"/>
              <w:numId w:val="6"/>
            </w:numPr>
            <w:pBdr>
              <w:top w:val="nil"/>
              <w:left w:val="nil"/>
              <w:bottom w:val="nil"/>
              <w:right w:val="nil"/>
              <w:between w:val="nil"/>
            </w:pBdr>
            <w:spacing w:before="120" w:after="120"/>
            <w:ind w:right="180" w:hanging="540"/>
          </w:pPr>
          <w:r>
            <w:rPr>
              <w:rFonts w:ascii="Times New Roman" w:eastAsia="Times New Roman" w:hAnsi="Times New Roman" w:cs="Times New Roman"/>
              <w:color w:val="000000"/>
            </w:rPr>
            <w:t>If applicable, describe risks to others who are not participants (e.g., mandatory reporting of abuse, unflattering results generalized to identifiable or vulnerable communities):</w:t>
          </w:r>
        </w:p>
      </w:sdtContent>
    </w:sdt>
    <w:sdt>
      <w:sdtPr>
        <w:id w:val="118961713"/>
        <w:placeholder>
          <w:docPart w:val="AE4D9C806C884E0AA09CE7AD7CF80F61"/>
        </w:placeholder>
      </w:sdtPr>
      <w:sdtContent>
        <w:p w14:paraId="54C91651" w14:textId="1FF6D028" w:rsidR="00F922C5" w:rsidRDefault="001961FB" w:rsidP="006B728D">
          <w:pPr>
            <w:pBdr>
              <w:top w:val="nil"/>
              <w:left w:val="nil"/>
              <w:bottom w:val="nil"/>
              <w:right w:val="nil"/>
              <w:between w:val="nil"/>
            </w:pBdr>
            <w:spacing w:before="120" w:after="120"/>
            <w:ind w:left="720"/>
          </w:pPr>
          <w:r>
            <w:t>N/A</w:t>
          </w:r>
        </w:p>
      </w:sdtContent>
    </w:sdt>
    <w:bookmarkStart w:id="31" w:name="_Toc82686697" w:displacedByCustomXml="next"/>
    <w:sdt>
      <w:sdtPr>
        <w:id w:val="296574652"/>
        <w:lock w:val="sdtContentLocked"/>
        <w:placeholder>
          <w:docPart w:val="DefaultPlaceholder_-1854013440"/>
        </w:placeholder>
      </w:sdtPr>
      <w:sdtContent>
        <w:p w14:paraId="416A0202" w14:textId="77777777" w:rsidR="00A54C24" w:rsidRDefault="00ED7E7A">
          <w:pPr>
            <w:pStyle w:val="Heading1"/>
            <w:numPr>
              <w:ilvl w:val="0"/>
              <w:numId w:val="6"/>
            </w:numPr>
            <w:spacing w:before="240"/>
          </w:pPr>
          <w:r>
            <w:t>Potential Benefits to Participants</w:t>
          </w:r>
        </w:p>
      </w:sdtContent>
    </w:sdt>
    <w:bookmarkEnd w:id="31" w:displacedByCustomXml="prev"/>
    <w:p w14:paraId="1ADBE5BD" w14:textId="77777777" w:rsidR="00A54C24" w:rsidRDefault="00A54C24"/>
    <w:sdt>
      <w:sdtPr>
        <w:rPr>
          <w:rFonts w:ascii="Times New Roman" w:eastAsia="Times New Roman" w:hAnsi="Times New Roman" w:cs="Times New Roman"/>
          <w:color w:val="000000"/>
        </w:rPr>
        <w:id w:val="-1742707479"/>
        <w:lock w:val="sdtContentLocked"/>
        <w:placeholder>
          <w:docPart w:val="DefaultPlaceholder_-1854013440"/>
        </w:placeholder>
      </w:sdtPr>
      <w:sdtContent>
        <w:p w14:paraId="0109436E" w14:textId="77777777" w:rsidR="00A54C24" w:rsidRDefault="00ED7E7A">
          <w:pPr>
            <w:numPr>
              <w:ilvl w:val="1"/>
              <w:numId w:val="6"/>
            </w:numPr>
            <w:pBdr>
              <w:top w:val="nil"/>
              <w:left w:val="nil"/>
              <w:bottom w:val="nil"/>
              <w:right w:val="nil"/>
              <w:between w:val="nil"/>
            </w:pBdr>
            <w:spacing w:before="120" w:after="120"/>
            <w:ind w:right="180" w:hanging="540"/>
          </w:pPr>
          <w:r>
            <w:rPr>
              <w:rFonts w:ascii="Times New Roman" w:eastAsia="Times New Roman" w:hAnsi="Times New Roman" w:cs="Times New Roman"/>
              <w:color w:val="000000"/>
            </w:rPr>
            <w:t xml:space="preserve">Describe the potential benefits individual participants might experience from participating in the research. Include the probability, magnitude, and duration of the potential benefits. Do not include benefits to society or others. Do not list monetary or non-monetary compensation for </w:t>
          </w:r>
          <w:r>
            <w:rPr>
              <w:rFonts w:ascii="Times New Roman" w:eastAsia="Times New Roman" w:hAnsi="Times New Roman" w:cs="Times New Roman"/>
              <w:color w:val="000000"/>
            </w:rPr>
            <w:lastRenderedPageBreak/>
            <w:t>participation, as this is not a benefit. If there are no anticipated direct benefits for participants, please state that below.</w:t>
          </w:r>
        </w:p>
      </w:sdtContent>
    </w:sdt>
    <w:sdt>
      <w:sdtPr>
        <w:id w:val="-1848090111"/>
        <w:placeholder>
          <w:docPart w:val="393D79EC08144BE197FB92E2E1B8E213"/>
        </w:placeholder>
      </w:sdtPr>
      <w:sdtContent>
        <w:p w14:paraId="5B6C762D" w14:textId="26705587" w:rsidR="00276486" w:rsidRDefault="003E259A" w:rsidP="00276486">
          <w:pPr>
            <w:pBdr>
              <w:top w:val="nil"/>
              <w:left w:val="nil"/>
              <w:bottom w:val="nil"/>
              <w:right w:val="nil"/>
              <w:between w:val="nil"/>
            </w:pBdr>
            <w:spacing w:before="120" w:after="120"/>
            <w:ind w:left="720"/>
          </w:pPr>
          <w:r>
            <w:t>N/A</w:t>
          </w:r>
        </w:p>
      </w:sdtContent>
    </w:sdt>
    <w:p w14:paraId="6AFE846C" w14:textId="77777777" w:rsidR="00A54C24" w:rsidRDefault="00A54C24">
      <w:pPr>
        <w:pBdr>
          <w:top w:val="nil"/>
          <w:left w:val="nil"/>
          <w:bottom w:val="nil"/>
          <w:right w:val="nil"/>
          <w:between w:val="nil"/>
        </w:pBdr>
        <w:spacing w:before="120" w:after="120"/>
        <w:ind w:right="180"/>
      </w:pPr>
    </w:p>
    <w:bookmarkStart w:id="32" w:name="_Toc82686698" w:displacedByCustomXml="next"/>
    <w:sdt>
      <w:sdtPr>
        <w:id w:val="-1579737654"/>
        <w:lock w:val="sdtContentLocked"/>
        <w:placeholder>
          <w:docPart w:val="DefaultPlaceholder_-1854013440"/>
        </w:placeholder>
      </w:sdtPr>
      <w:sdtContent>
        <w:p w14:paraId="412B1400" w14:textId="77777777" w:rsidR="00A54C24" w:rsidRDefault="00ED7E7A">
          <w:pPr>
            <w:pStyle w:val="Heading1"/>
            <w:numPr>
              <w:ilvl w:val="0"/>
              <w:numId w:val="6"/>
            </w:numPr>
            <w:spacing w:before="240"/>
          </w:pPr>
          <w:r>
            <w:t>Data Management and Confidentiality</w:t>
          </w:r>
        </w:p>
      </w:sdtContent>
    </w:sdt>
    <w:bookmarkEnd w:id="32" w:displacedByCustomXml="prev"/>
    <w:p w14:paraId="2CAB2C14" w14:textId="77777777" w:rsidR="00A54C24" w:rsidRDefault="00A54C24">
      <w:pPr>
        <w:pBdr>
          <w:top w:val="nil"/>
          <w:left w:val="nil"/>
          <w:bottom w:val="nil"/>
          <w:right w:val="nil"/>
          <w:between w:val="nil"/>
        </w:pBdr>
        <w:spacing w:before="120" w:after="120"/>
        <w:ind w:right="180"/>
      </w:pPr>
    </w:p>
    <w:sdt>
      <w:sdtPr>
        <w:rPr>
          <w:rFonts w:ascii="Times New Roman" w:eastAsia="Times New Roman" w:hAnsi="Times New Roman" w:cs="Times New Roman"/>
          <w:color w:val="000000"/>
        </w:rPr>
        <w:id w:val="826634635"/>
        <w:lock w:val="sdtContentLocked"/>
        <w:placeholder>
          <w:docPart w:val="DefaultPlaceholder_-1854013440"/>
        </w:placeholder>
      </w:sdtPr>
      <w:sdtEndPr>
        <w:rPr>
          <w:rFonts w:ascii="Times" w:eastAsia="Times" w:hAnsi="Times" w:cs="Times"/>
        </w:rPr>
      </w:sdtEndPr>
      <w:sdtContent>
        <w:p w14:paraId="3DC6BA35" w14:textId="77777777" w:rsidR="00A54C24" w:rsidRDefault="00ED7E7A">
          <w:pPr>
            <w:numPr>
              <w:ilvl w:val="1"/>
              <w:numId w:val="6"/>
            </w:numPr>
            <w:pBdr>
              <w:top w:val="nil"/>
              <w:left w:val="nil"/>
              <w:bottom w:val="nil"/>
              <w:right w:val="nil"/>
              <w:between w:val="nil"/>
            </w:pBdr>
            <w:spacing w:before="120" w:after="120"/>
            <w:ind w:right="180" w:hanging="540"/>
          </w:pPr>
          <w:r>
            <w:rPr>
              <w:rFonts w:ascii="Times New Roman" w:eastAsia="Times New Roman" w:hAnsi="Times New Roman" w:cs="Times New Roman"/>
              <w:color w:val="000000"/>
            </w:rPr>
            <w:t xml:space="preserve">Describe procedures that you will use to ensure the validity of collected data.  </w:t>
          </w:r>
        </w:p>
        <w:p w14:paraId="0BE24CE9" w14:textId="77777777" w:rsidR="00A54C24" w:rsidRDefault="00ED7E7A">
          <w:pPr>
            <w:numPr>
              <w:ilvl w:val="0"/>
              <w:numId w:val="11"/>
            </w:numPr>
            <w:pBdr>
              <w:top w:val="nil"/>
              <w:left w:val="nil"/>
              <w:bottom w:val="nil"/>
              <w:right w:val="nil"/>
              <w:between w:val="nil"/>
            </w:pBdr>
            <w:spacing w:before="120"/>
            <w:ind w:right="180"/>
          </w:pPr>
          <w:r>
            <w:rPr>
              <w:rFonts w:ascii="Times New Roman" w:eastAsia="Times New Roman" w:hAnsi="Times New Roman" w:cs="Times New Roman"/>
              <w:color w:val="000000"/>
            </w:rPr>
            <w:t xml:space="preserve">How will you prevent the data from being inadvertently changed? </w:t>
          </w:r>
        </w:p>
        <w:p w14:paraId="03AD4F54" w14:textId="77777777" w:rsidR="00A54C24" w:rsidRDefault="00ED7E7A">
          <w:pPr>
            <w:numPr>
              <w:ilvl w:val="0"/>
              <w:numId w:val="11"/>
            </w:numPr>
            <w:pBdr>
              <w:top w:val="nil"/>
              <w:left w:val="nil"/>
              <w:bottom w:val="nil"/>
              <w:right w:val="nil"/>
              <w:between w:val="nil"/>
            </w:pBdr>
            <w:ind w:right="180"/>
          </w:pPr>
          <w:r>
            <w:rPr>
              <w:rFonts w:ascii="Times New Roman" w:eastAsia="Times New Roman" w:hAnsi="Times New Roman" w:cs="Times New Roman"/>
              <w:color w:val="000000"/>
            </w:rPr>
            <w:t>How will data be accessed by the study team?</w:t>
          </w:r>
        </w:p>
        <w:p w14:paraId="2AC90456" w14:textId="77777777" w:rsidR="00A54C24" w:rsidRDefault="00ED7E7A">
          <w:pPr>
            <w:numPr>
              <w:ilvl w:val="0"/>
              <w:numId w:val="11"/>
            </w:numPr>
            <w:pBdr>
              <w:top w:val="nil"/>
              <w:left w:val="nil"/>
              <w:bottom w:val="nil"/>
              <w:right w:val="nil"/>
              <w:between w:val="nil"/>
            </w:pBdr>
            <w:ind w:right="180"/>
          </w:pPr>
          <w:r>
            <w:rPr>
              <w:color w:val="000000"/>
            </w:rPr>
            <w:t>How will you prevent those not on the study team from accessing the information?</w:t>
          </w:r>
        </w:p>
        <w:p w14:paraId="7CB82145" w14:textId="77777777" w:rsidR="00A54C24" w:rsidRDefault="00ED7E7A">
          <w:pPr>
            <w:numPr>
              <w:ilvl w:val="0"/>
              <w:numId w:val="11"/>
            </w:numPr>
            <w:pBdr>
              <w:top w:val="nil"/>
              <w:left w:val="nil"/>
              <w:bottom w:val="nil"/>
              <w:right w:val="nil"/>
              <w:between w:val="nil"/>
            </w:pBdr>
            <w:ind w:right="180"/>
          </w:pPr>
          <w:r>
            <w:rPr>
              <w:rFonts w:ascii="Times New Roman" w:eastAsia="Times New Roman" w:hAnsi="Times New Roman" w:cs="Times New Roman"/>
              <w:color w:val="000000"/>
            </w:rPr>
            <w:t>How will you back up your data to protect them from loss?</w:t>
          </w:r>
        </w:p>
        <w:p w14:paraId="3EE13F97" w14:textId="77777777" w:rsidR="00A54C24" w:rsidRDefault="00ED7E7A">
          <w:pPr>
            <w:numPr>
              <w:ilvl w:val="0"/>
              <w:numId w:val="11"/>
            </w:numPr>
            <w:pBdr>
              <w:top w:val="nil"/>
              <w:left w:val="nil"/>
              <w:bottom w:val="nil"/>
              <w:right w:val="nil"/>
              <w:between w:val="nil"/>
            </w:pBdr>
            <w:spacing w:after="120"/>
            <w:ind w:right="180"/>
          </w:pPr>
          <w:r>
            <w:rPr>
              <w:rFonts w:ascii="Times New Roman" w:eastAsia="Times New Roman" w:hAnsi="Times New Roman" w:cs="Times New Roman"/>
              <w:color w:val="000000"/>
            </w:rPr>
            <w:t>How will you ensure that all copies of the data will remain at Virginia Tech when there is a change in study personnel?</w:t>
          </w:r>
          <w:r>
            <w:rPr>
              <w:color w:val="000000"/>
            </w:rPr>
            <w:t xml:space="preserve">     </w:t>
          </w:r>
        </w:p>
      </w:sdtContent>
    </w:sdt>
    <w:sdt>
      <w:sdtPr>
        <w:id w:val="-1476753291"/>
        <w:placeholder>
          <w:docPart w:val="232C9215E7B14AC0AA9896933B8A6F21"/>
        </w:placeholder>
      </w:sdtPr>
      <w:sdtContent>
        <w:p w14:paraId="62515081" w14:textId="1F2BEE70" w:rsidR="00276486" w:rsidRDefault="006A36C4" w:rsidP="006A36C4">
          <w:pPr>
            <w:pStyle w:val="NormalWeb"/>
            <w:spacing w:before="120" w:beforeAutospacing="0" w:after="120" w:afterAutospacing="0"/>
            <w:ind w:left="720"/>
          </w:pPr>
          <w:r w:rsidRPr="006A36C4">
            <w:rPr>
              <w:rFonts w:ascii="Times" w:hAnsi="Times" w:cs="Times"/>
              <w:color w:val="000000"/>
            </w:rPr>
            <w:t>All data collected will just be shared with the research team working on the project. The research team will be keeping all data in a Virginia Tech secured and managed OneDrive folder. </w:t>
          </w:r>
        </w:p>
      </w:sdtContent>
    </w:sdt>
    <w:p w14:paraId="648A5E18" w14:textId="77777777" w:rsidR="00F922C5" w:rsidRDefault="00F922C5" w:rsidP="00F922C5">
      <w:pPr>
        <w:pBdr>
          <w:top w:val="nil"/>
          <w:left w:val="nil"/>
          <w:bottom w:val="nil"/>
          <w:right w:val="nil"/>
          <w:between w:val="nil"/>
        </w:pBdr>
        <w:spacing w:before="120" w:after="120"/>
        <w:ind w:left="720" w:firstLine="540"/>
      </w:pPr>
    </w:p>
    <w:sdt>
      <w:sdtPr>
        <w:rPr>
          <w:rFonts w:ascii="Times New Roman" w:eastAsia="Times New Roman" w:hAnsi="Times New Roman" w:cs="Times New Roman"/>
          <w:color w:val="000000"/>
        </w:rPr>
        <w:id w:val="1230193540"/>
        <w:lock w:val="sdtContentLocked"/>
        <w:placeholder>
          <w:docPart w:val="DefaultPlaceholder_-1854013440"/>
        </w:placeholder>
      </w:sdtPr>
      <w:sdtContent>
        <w:p w14:paraId="2B48BAE0" w14:textId="77777777" w:rsidR="00A54C24" w:rsidRDefault="00ED7E7A">
          <w:pPr>
            <w:numPr>
              <w:ilvl w:val="1"/>
              <w:numId w:val="6"/>
            </w:numPr>
            <w:pBdr>
              <w:top w:val="nil"/>
              <w:left w:val="nil"/>
              <w:bottom w:val="nil"/>
              <w:right w:val="nil"/>
              <w:between w:val="nil"/>
            </w:pBdr>
            <w:spacing w:before="120" w:after="120"/>
            <w:ind w:right="180" w:hanging="540"/>
            <w:rPr>
              <w:rFonts w:ascii="Times New Roman" w:eastAsia="Times New Roman" w:hAnsi="Times New Roman" w:cs="Times New Roman"/>
              <w:color w:val="000000"/>
            </w:rPr>
          </w:pPr>
          <w:r>
            <w:rPr>
              <w:rFonts w:ascii="Times New Roman" w:eastAsia="Times New Roman" w:hAnsi="Times New Roman" w:cs="Times New Roman"/>
              <w:color w:val="000000"/>
            </w:rPr>
            <w:t xml:space="preserve">From the list below check all the processes you will use </w:t>
          </w:r>
          <w:r w:rsidR="00EB7A60">
            <w:rPr>
              <w:rFonts w:ascii="Times New Roman" w:eastAsia="Times New Roman" w:hAnsi="Times New Roman" w:cs="Times New Roman"/>
              <w:color w:val="000000"/>
            </w:rPr>
            <w:t>t</w:t>
          </w:r>
          <w:r>
            <w:rPr>
              <w:rFonts w:ascii="Times New Roman" w:eastAsia="Times New Roman" w:hAnsi="Times New Roman" w:cs="Times New Roman"/>
              <w:color w:val="000000"/>
            </w:rPr>
            <w:t xml:space="preserve">o handle and secure study data during collection, storage, use, and transmission. Describe the process in the text field. Keep in mind that data is owned by Virginia Tech and must be stored on the university’s resources. Helpful resources are available on the Privacy and Research Data Protection Program </w:t>
          </w:r>
          <w:hyperlink r:id="rId24">
            <w:r>
              <w:rPr>
                <w:rFonts w:ascii="Times New Roman" w:eastAsia="Times New Roman" w:hAnsi="Times New Roman" w:cs="Times New Roman"/>
                <w:color w:val="0000FF"/>
                <w:u w:val="single"/>
              </w:rPr>
              <w:t>website</w:t>
            </w:r>
          </w:hyperlink>
          <w:r>
            <w:rPr>
              <w:rFonts w:ascii="Times New Roman" w:eastAsia="Times New Roman" w:hAnsi="Times New Roman" w:cs="Times New Roman"/>
              <w:color w:val="000000"/>
            </w:rPr>
            <w:t>. Include information about:</w:t>
          </w:r>
        </w:p>
      </w:sdtContent>
    </w:sdt>
    <w:p w14:paraId="2035FC64" w14:textId="77777777" w:rsidR="00A54C24" w:rsidRDefault="00000000" w:rsidP="00EB7A60">
      <w:pPr>
        <w:pBdr>
          <w:top w:val="nil"/>
          <w:left w:val="nil"/>
          <w:bottom w:val="nil"/>
          <w:right w:val="nil"/>
          <w:between w:val="nil"/>
        </w:pBdr>
        <w:spacing w:before="120"/>
        <w:ind w:left="1620" w:right="180"/>
        <w:rPr>
          <w:rFonts w:ascii="Times New Roman" w:eastAsia="Times New Roman" w:hAnsi="Times New Roman" w:cs="Times New Roman"/>
          <w:color w:val="000000"/>
        </w:rPr>
      </w:pPr>
      <w:sdt>
        <w:sdtPr>
          <w:rPr>
            <w:rFonts w:ascii="MS Gothic" w:eastAsia="MS Gothic" w:hAnsi="MS Gothic" w:cs="Times New Roman" w:hint="eastAsia"/>
            <w:color w:val="000000"/>
          </w:rPr>
          <w:id w:val="1997137127"/>
          <w14:checkbox>
            <w14:checked w14:val="0"/>
            <w14:checkedState w14:val="2612" w14:font="MS Gothic"/>
            <w14:uncheckedState w14:val="2610" w14:font="MS Gothic"/>
          </w14:checkbox>
        </w:sdtPr>
        <w:sdtContent>
          <w:r w:rsidR="00276486">
            <w:rPr>
              <w:rFonts w:ascii="MS Gothic" w:eastAsia="MS Gothic" w:hAnsi="MS Gothic" w:cs="Times New Roman" w:hint="eastAsia"/>
              <w:color w:val="000000"/>
            </w:rPr>
            <w:t>☐</w:t>
          </w:r>
        </w:sdtContent>
      </w:sdt>
      <w:r w:rsidR="00EB7A60">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419299055"/>
          <w:lock w:val="sdtContentLocked"/>
          <w:placeholder>
            <w:docPart w:val="DefaultPlaceholder_-1854013440"/>
          </w:placeholder>
        </w:sdtPr>
        <w:sdtContent>
          <w:r w:rsidR="00ED7E7A">
            <w:rPr>
              <w:rFonts w:ascii="Times New Roman" w:eastAsia="Times New Roman" w:hAnsi="Times New Roman" w:cs="Times New Roman"/>
              <w:color w:val="000000"/>
            </w:rPr>
            <w:t>Training of study staff</w:t>
          </w:r>
        </w:sdtContent>
      </w:sdt>
    </w:p>
    <w:p w14:paraId="52205A13" w14:textId="41B0034B" w:rsidR="00A54C24" w:rsidRDefault="00000000" w:rsidP="00EB7A60">
      <w:pPr>
        <w:pBdr>
          <w:top w:val="nil"/>
          <w:left w:val="nil"/>
          <w:bottom w:val="nil"/>
          <w:right w:val="nil"/>
          <w:between w:val="nil"/>
        </w:pBdr>
        <w:ind w:left="1620" w:right="180"/>
        <w:rPr>
          <w:rFonts w:ascii="Times New Roman" w:eastAsia="Times New Roman" w:hAnsi="Times New Roman" w:cs="Times New Roman"/>
          <w:color w:val="000000"/>
        </w:rPr>
      </w:pPr>
      <w:sdt>
        <w:sdtPr>
          <w:rPr>
            <w:rFonts w:ascii="MS Gothic" w:eastAsia="MS Gothic" w:hAnsi="MS Gothic" w:cs="Times New Roman" w:hint="eastAsia"/>
            <w:color w:val="000000"/>
          </w:rPr>
          <w:id w:val="-498111966"/>
          <w14:checkbox>
            <w14:checked w14:val="1"/>
            <w14:checkedState w14:val="2612" w14:font="MS Gothic"/>
            <w14:uncheckedState w14:val="2610" w14:font="MS Gothic"/>
          </w14:checkbox>
        </w:sdtPr>
        <w:sdtContent>
          <w:r w:rsidR="006A36C4">
            <w:rPr>
              <w:rFonts w:ascii="MS Gothic" w:eastAsia="MS Gothic" w:hAnsi="MS Gothic" w:cs="Times New Roman" w:hint="eastAsia"/>
              <w:color w:val="000000"/>
            </w:rPr>
            <w:t>☒</w:t>
          </w:r>
        </w:sdtContent>
      </w:sdt>
      <w:r w:rsidR="00EB7A60">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1965233764"/>
          <w:lock w:val="sdtContentLocked"/>
          <w:placeholder>
            <w:docPart w:val="DefaultPlaceholder_-1854013440"/>
          </w:placeholder>
        </w:sdtPr>
        <w:sdtContent>
          <w:r w:rsidR="00ED7E7A">
            <w:rPr>
              <w:rFonts w:ascii="Times New Roman" w:eastAsia="Times New Roman" w:hAnsi="Times New Roman" w:cs="Times New Roman"/>
              <w:color w:val="000000"/>
            </w:rPr>
            <w:t>Authorization of access</w:t>
          </w:r>
        </w:sdtContent>
      </w:sdt>
    </w:p>
    <w:p w14:paraId="3E2C6B43" w14:textId="3D00619B" w:rsidR="00A54C24" w:rsidRDefault="00000000" w:rsidP="00EB7A60">
      <w:pPr>
        <w:pBdr>
          <w:top w:val="nil"/>
          <w:left w:val="nil"/>
          <w:bottom w:val="nil"/>
          <w:right w:val="nil"/>
          <w:between w:val="nil"/>
        </w:pBdr>
        <w:ind w:left="1620" w:right="180"/>
        <w:rPr>
          <w:rFonts w:ascii="Times New Roman" w:eastAsia="Times New Roman" w:hAnsi="Times New Roman" w:cs="Times New Roman"/>
          <w:color w:val="000000"/>
        </w:rPr>
      </w:pPr>
      <w:sdt>
        <w:sdtPr>
          <w:rPr>
            <w:rFonts w:ascii="MS Gothic" w:eastAsia="MS Gothic" w:hAnsi="MS Gothic" w:cs="Times New Roman" w:hint="eastAsia"/>
            <w:color w:val="000000"/>
          </w:rPr>
          <w:id w:val="-60569417"/>
          <w14:checkbox>
            <w14:checked w14:val="1"/>
            <w14:checkedState w14:val="2612" w14:font="MS Gothic"/>
            <w14:uncheckedState w14:val="2610" w14:font="MS Gothic"/>
          </w14:checkbox>
        </w:sdtPr>
        <w:sdtContent>
          <w:ins w:id="33" w:author="Luu, Andy" w:date="2024-05-17T18:26:00Z">
            <w:r w:rsidR="00670104">
              <w:rPr>
                <w:rFonts w:ascii="MS Gothic" w:eastAsia="MS Gothic" w:hAnsi="MS Gothic" w:cs="Times New Roman" w:hint="eastAsia"/>
                <w:color w:val="000000"/>
              </w:rPr>
              <w:t>☒</w:t>
            </w:r>
          </w:ins>
          <w:del w:id="34" w:author="Luu, Andy" w:date="2024-05-17T18:26:00Z">
            <w:r w:rsidR="00276486" w:rsidDel="00670104">
              <w:rPr>
                <w:rFonts w:ascii="MS Gothic" w:eastAsia="MS Gothic" w:hAnsi="MS Gothic" w:cs="Times New Roman" w:hint="eastAsia"/>
                <w:color w:val="000000"/>
              </w:rPr>
              <w:delText>☐</w:delText>
            </w:r>
          </w:del>
        </w:sdtContent>
      </w:sdt>
      <w:r w:rsidR="00EB7A60">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1369115094"/>
          <w:lock w:val="sdtContentLocked"/>
          <w:placeholder>
            <w:docPart w:val="DefaultPlaceholder_-1854013440"/>
          </w:placeholder>
        </w:sdtPr>
        <w:sdtContent>
          <w:r w:rsidR="00ED7E7A">
            <w:rPr>
              <w:rFonts w:ascii="Times New Roman" w:eastAsia="Times New Roman" w:hAnsi="Times New Roman" w:cs="Times New Roman"/>
              <w:color w:val="000000"/>
            </w:rPr>
            <w:t>Password protection</w:t>
          </w:r>
        </w:sdtContent>
      </w:sdt>
    </w:p>
    <w:p w14:paraId="491BB372" w14:textId="63ACC84C" w:rsidR="00A54C24" w:rsidRDefault="00000000" w:rsidP="00EB7A60">
      <w:pPr>
        <w:pBdr>
          <w:top w:val="nil"/>
          <w:left w:val="nil"/>
          <w:bottom w:val="nil"/>
          <w:right w:val="nil"/>
          <w:between w:val="nil"/>
        </w:pBdr>
        <w:ind w:left="1620" w:right="180"/>
        <w:rPr>
          <w:rFonts w:ascii="Times New Roman" w:eastAsia="Times New Roman" w:hAnsi="Times New Roman" w:cs="Times New Roman"/>
          <w:color w:val="000000"/>
        </w:rPr>
      </w:pPr>
      <w:sdt>
        <w:sdtPr>
          <w:rPr>
            <w:rFonts w:ascii="MS Gothic" w:eastAsia="MS Gothic" w:hAnsi="MS Gothic" w:cs="Times New Roman" w:hint="eastAsia"/>
            <w:color w:val="000000"/>
          </w:rPr>
          <w:id w:val="-1906139780"/>
          <w14:checkbox>
            <w14:checked w14:val="1"/>
            <w14:checkedState w14:val="2612" w14:font="MS Gothic"/>
            <w14:uncheckedState w14:val="2610" w14:font="MS Gothic"/>
          </w14:checkbox>
        </w:sdtPr>
        <w:sdtContent>
          <w:ins w:id="35" w:author="Luu, Andy" w:date="2024-05-17T18:26:00Z">
            <w:r w:rsidR="00670104">
              <w:rPr>
                <w:rFonts w:ascii="MS Gothic" w:eastAsia="MS Gothic" w:hAnsi="MS Gothic" w:cs="Times New Roman" w:hint="eastAsia"/>
                <w:color w:val="000000"/>
              </w:rPr>
              <w:t>☒</w:t>
            </w:r>
          </w:ins>
          <w:del w:id="36" w:author="Luu, Andy" w:date="2024-05-17T18:26:00Z">
            <w:r w:rsidR="00276486" w:rsidDel="00670104">
              <w:rPr>
                <w:rFonts w:ascii="MS Gothic" w:eastAsia="MS Gothic" w:hAnsi="MS Gothic" w:cs="Times New Roman" w:hint="eastAsia"/>
                <w:color w:val="000000"/>
              </w:rPr>
              <w:delText>☐</w:delText>
            </w:r>
          </w:del>
        </w:sdtContent>
      </w:sdt>
      <w:r w:rsidR="00EB7A60">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1868441380"/>
          <w:lock w:val="sdtContentLocked"/>
          <w:placeholder>
            <w:docPart w:val="DefaultPlaceholder_-1854013440"/>
          </w:placeholder>
        </w:sdtPr>
        <w:sdtContent>
          <w:r w:rsidR="00ED7E7A">
            <w:rPr>
              <w:rFonts w:ascii="Times New Roman" w:eastAsia="Times New Roman" w:hAnsi="Times New Roman" w:cs="Times New Roman"/>
              <w:color w:val="000000"/>
            </w:rPr>
            <w:t>Encryption</w:t>
          </w:r>
        </w:sdtContent>
      </w:sdt>
    </w:p>
    <w:p w14:paraId="46BFE88B" w14:textId="77777777" w:rsidR="00A54C24" w:rsidRDefault="00000000" w:rsidP="00EB7A60">
      <w:pPr>
        <w:pBdr>
          <w:top w:val="nil"/>
          <w:left w:val="nil"/>
          <w:bottom w:val="nil"/>
          <w:right w:val="nil"/>
          <w:between w:val="nil"/>
        </w:pBdr>
        <w:ind w:left="1620" w:right="180"/>
        <w:rPr>
          <w:rFonts w:ascii="Times New Roman" w:eastAsia="Times New Roman" w:hAnsi="Times New Roman" w:cs="Times New Roman"/>
          <w:color w:val="000000"/>
        </w:rPr>
      </w:pPr>
      <w:sdt>
        <w:sdtPr>
          <w:rPr>
            <w:rFonts w:ascii="MS Gothic" w:eastAsia="MS Gothic" w:hAnsi="MS Gothic" w:cs="Times New Roman" w:hint="eastAsia"/>
            <w:color w:val="000000"/>
          </w:rPr>
          <w:id w:val="297271650"/>
          <w14:checkbox>
            <w14:checked w14:val="0"/>
            <w14:checkedState w14:val="2612" w14:font="MS Gothic"/>
            <w14:uncheckedState w14:val="2610" w14:font="MS Gothic"/>
          </w14:checkbox>
        </w:sdtPr>
        <w:sdtContent>
          <w:r w:rsidR="00276486">
            <w:rPr>
              <w:rFonts w:ascii="MS Gothic" w:eastAsia="MS Gothic" w:hAnsi="MS Gothic" w:cs="Times New Roman" w:hint="eastAsia"/>
              <w:color w:val="000000"/>
            </w:rPr>
            <w:t>☐</w:t>
          </w:r>
        </w:sdtContent>
      </w:sdt>
      <w:r w:rsidR="00EB7A60">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399754952"/>
          <w:lock w:val="sdtContentLocked"/>
          <w:placeholder>
            <w:docPart w:val="DefaultPlaceholder_-1854013440"/>
          </w:placeholder>
        </w:sdtPr>
        <w:sdtContent>
          <w:r w:rsidR="00ED7E7A">
            <w:rPr>
              <w:rFonts w:ascii="Times New Roman" w:eastAsia="Times New Roman" w:hAnsi="Times New Roman" w:cs="Times New Roman"/>
              <w:color w:val="000000"/>
            </w:rPr>
            <w:t>Physical controls</w:t>
          </w:r>
        </w:sdtContent>
      </w:sdt>
    </w:p>
    <w:p w14:paraId="4B48E4F4" w14:textId="1E06AC4A" w:rsidR="00A54C24" w:rsidRDefault="00000000" w:rsidP="00EB7A60">
      <w:pPr>
        <w:pBdr>
          <w:top w:val="nil"/>
          <w:left w:val="nil"/>
          <w:bottom w:val="nil"/>
          <w:right w:val="nil"/>
          <w:between w:val="nil"/>
        </w:pBdr>
        <w:ind w:left="1620" w:right="180"/>
        <w:rPr>
          <w:rFonts w:ascii="Times New Roman" w:eastAsia="Times New Roman" w:hAnsi="Times New Roman" w:cs="Times New Roman"/>
          <w:color w:val="000000"/>
        </w:rPr>
      </w:pPr>
      <w:sdt>
        <w:sdtPr>
          <w:rPr>
            <w:rFonts w:ascii="MS Gothic" w:eastAsia="MS Gothic" w:hAnsi="MS Gothic" w:cs="Times New Roman" w:hint="eastAsia"/>
            <w:color w:val="000000"/>
          </w:rPr>
          <w:id w:val="1166057768"/>
          <w14:checkbox>
            <w14:checked w14:val="1"/>
            <w14:checkedState w14:val="2612" w14:font="MS Gothic"/>
            <w14:uncheckedState w14:val="2610" w14:font="MS Gothic"/>
          </w14:checkbox>
        </w:sdtPr>
        <w:sdtContent>
          <w:ins w:id="37" w:author="Luu, Andy" w:date="2024-05-17T18:26:00Z">
            <w:r w:rsidR="00670104">
              <w:rPr>
                <w:rFonts w:ascii="MS Gothic" w:eastAsia="MS Gothic" w:hAnsi="MS Gothic" w:cs="Times New Roman" w:hint="eastAsia"/>
                <w:color w:val="000000"/>
              </w:rPr>
              <w:t>☒</w:t>
            </w:r>
          </w:ins>
          <w:del w:id="38" w:author="Luu, Andy" w:date="2024-05-17T18:26:00Z">
            <w:r w:rsidR="00276486" w:rsidDel="00670104">
              <w:rPr>
                <w:rFonts w:ascii="MS Gothic" w:eastAsia="MS Gothic" w:hAnsi="MS Gothic" w:cs="Times New Roman" w:hint="eastAsia"/>
                <w:color w:val="000000"/>
              </w:rPr>
              <w:delText>☐</w:delText>
            </w:r>
          </w:del>
        </w:sdtContent>
      </w:sdt>
      <w:r w:rsidR="00EB7A60">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1584105841"/>
          <w:lock w:val="sdtContentLocked"/>
          <w:placeholder>
            <w:docPart w:val="DefaultPlaceholder_-1854013440"/>
          </w:placeholder>
        </w:sdtPr>
        <w:sdtContent>
          <w:r w:rsidR="00ED7E7A">
            <w:rPr>
              <w:rFonts w:ascii="Times New Roman" w:eastAsia="Times New Roman" w:hAnsi="Times New Roman" w:cs="Times New Roman"/>
              <w:color w:val="000000"/>
            </w:rPr>
            <w:t>Separation of identifiers and data</w:t>
          </w:r>
        </w:sdtContent>
      </w:sdt>
    </w:p>
    <w:p w14:paraId="468430EB" w14:textId="77777777" w:rsidR="00A54C24" w:rsidRDefault="00000000" w:rsidP="00EB7A60">
      <w:pPr>
        <w:pBdr>
          <w:top w:val="nil"/>
          <w:left w:val="nil"/>
          <w:bottom w:val="nil"/>
          <w:right w:val="nil"/>
          <w:between w:val="nil"/>
        </w:pBdr>
        <w:ind w:left="1620" w:right="180"/>
        <w:rPr>
          <w:rFonts w:ascii="Times New Roman" w:eastAsia="Times New Roman" w:hAnsi="Times New Roman" w:cs="Times New Roman"/>
          <w:color w:val="000000"/>
        </w:rPr>
      </w:pPr>
      <w:sdt>
        <w:sdtPr>
          <w:rPr>
            <w:rFonts w:ascii="MS Gothic" w:eastAsia="MS Gothic" w:hAnsi="MS Gothic" w:cs="Times New Roman" w:hint="eastAsia"/>
            <w:color w:val="000000"/>
          </w:rPr>
          <w:id w:val="-379406055"/>
          <w14:checkbox>
            <w14:checked w14:val="0"/>
            <w14:checkedState w14:val="2612" w14:font="MS Gothic"/>
            <w14:uncheckedState w14:val="2610" w14:font="MS Gothic"/>
          </w14:checkbox>
        </w:sdtPr>
        <w:sdtContent>
          <w:r w:rsidR="00276486">
            <w:rPr>
              <w:rFonts w:ascii="MS Gothic" w:eastAsia="MS Gothic" w:hAnsi="MS Gothic" w:cs="Times New Roman" w:hint="eastAsia"/>
              <w:color w:val="000000"/>
            </w:rPr>
            <w:t>☐</w:t>
          </w:r>
        </w:sdtContent>
      </w:sdt>
      <w:r w:rsidR="00EB7A60">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177238328"/>
          <w:lock w:val="sdtContentLocked"/>
          <w:placeholder>
            <w:docPart w:val="DefaultPlaceholder_-1854013440"/>
          </w:placeholder>
        </w:sdtPr>
        <w:sdtContent>
          <w:r w:rsidR="00ED7E7A">
            <w:rPr>
              <w:rFonts w:ascii="Times New Roman" w:eastAsia="Times New Roman" w:hAnsi="Times New Roman" w:cs="Times New Roman"/>
              <w:color w:val="000000"/>
            </w:rPr>
            <w:t>Equipment or devices data to be used to collect or store data</w:t>
          </w:r>
        </w:sdtContent>
      </w:sdt>
    </w:p>
    <w:p w14:paraId="58557DC3" w14:textId="77777777" w:rsidR="00A54C24" w:rsidRDefault="00000000" w:rsidP="00EB7A60">
      <w:pPr>
        <w:pBdr>
          <w:top w:val="nil"/>
          <w:left w:val="nil"/>
          <w:bottom w:val="nil"/>
          <w:right w:val="nil"/>
          <w:between w:val="nil"/>
        </w:pBdr>
        <w:spacing w:after="120"/>
        <w:ind w:left="1620" w:right="180"/>
        <w:rPr>
          <w:rFonts w:ascii="Times New Roman" w:eastAsia="Times New Roman" w:hAnsi="Times New Roman" w:cs="Times New Roman"/>
          <w:color w:val="000000"/>
        </w:rPr>
      </w:pPr>
      <w:sdt>
        <w:sdtPr>
          <w:rPr>
            <w:rFonts w:ascii="MS Gothic" w:eastAsia="MS Gothic" w:hAnsi="MS Gothic" w:cs="Times New Roman" w:hint="eastAsia"/>
            <w:color w:val="000000"/>
          </w:rPr>
          <w:id w:val="1260252711"/>
          <w14:checkbox>
            <w14:checked w14:val="0"/>
            <w14:checkedState w14:val="2612" w14:font="MS Gothic"/>
            <w14:uncheckedState w14:val="2610" w14:font="MS Gothic"/>
          </w14:checkbox>
        </w:sdtPr>
        <w:sdtContent>
          <w:r w:rsidR="00276486">
            <w:rPr>
              <w:rFonts w:ascii="MS Gothic" w:eastAsia="MS Gothic" w:hAnsi="MS Gothic" w:cs="Times New Roman" w:hint="eastAsia"/>
              <w:color w:val="000000"/>
            </w:rPr>
            <w:t>☐</w:t>
          </w:r>
        </w:sdtContent>
      </w:sdt>
      <w:r w:rsidR="00EB7A60">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1714385694"/>
          <w:lock w:val="sdtContentLocked"/>
          <w:placeholder>
            <w:docPart w:val="DefaultPlaceholder_-1854013440"/>
          </w:placeholder>
        </w:sdtPr>
        <w:sdtContent>
          <w:r w:rsidR="00ED7E7A">
            <w:rPr>
              <w:rFonts w:ascii="Times New Roman" w:eastAsia="Times New Roman" w:hAnsi="Times New Roman" w:cs="Times New Roman"/>
              <w:color w:val="000000"/>
            </w:rPr>
            <w:t>Other, specify below</w:t>
          </w:r>
        </w:sdtContent>
      </w:sdt>
    </w:p>
    <w:sdt>
      <w:sdtPr>
        <w:rPr>
          <w:color w:val="808080"/>
        </w:rPr>
        <w:id w:val="-578054191"/>
        <w:placeholder>
          <w:docPart w:val="84343DA25BCE4220A4BE4D3CA97D2443"/>
        </w:placeholder>
      </w:sdtPr>
      <w:sdtContent>
        <w:p w14:paraId="62C68C3C" w14:textId="031C7DE6" w:rsidR="00F922C5" w:rsidRPr="00F922C5" w:rsidRDefault="001C0315" w:rsidP="00276486">
          <w:pPr>
            <w:widowControl w:val="0"/>
            <w:pBdr>
              <w:top w:val="nil"/>
              <w:left w:val="nil"/>
              <w:bottom w:val="nil"/>
              <w:right w:val="nil"/>
              <w:between w:val="nil"/>
            </w:pBdr>
            <w:spacing w:before="217"/>
            <w:ind w:left="1260" w:right="300"/>
            <w:rPr>
              <w:color w:val="808080"/>
            </w:rPr>
          </w:pPr>
          <w:ins w:id="39" w:author="Luu, Andy" w:date="2024-05-20T16:19:00Z">
            <w:r>
              <w:rPr>
                <w:color w:val="808080"/>
              </w:rPr>
              <w:t xml:space="preserve">We will limit the authorization of access to our data by </w:t>
            </w:r>
          </w:ins>
          <w:ins w:id="40" w:author="Luu, Andy" w:date="2024-05-20T16:20:00Z">
            <w:r w:rsidR="0064349B">
              <w:rPr>
                <w:color w:val="808080"/>
              </w:rPr>
              <w:t>only allowing the principal researcher</w:t>
            </w:r>
          </w:ins>
          <w:ins w:id="41" w:author="Luu, Andy" w:date="2024-05-28T16:50:00Z">
            <w:r w:rsidR="00567157">
              <w:rPr>
                <w:color w:val="808080"/>
              </w:rPr>
              <w:t xml:space="preserve">, </w:t>
            </w:r>
          </w:ins>
          <w:ins w:id="42" w:author="Luu, Andy" w:date="2024-05-20T16:21:00Z">
            <w:r w:rsidR="004E4714">
              <w:rPr>
                <w:color w:val="808080"/>
              </w:rPr>
              <w:t>the Co-Investigator</w:t>
            </w:r>
          </w:ins>
          <w:ins w:id="43" w:author="Luu, Andy" w:date="2024-05-28T16:50:00Z">
            <w:r w:rsidR="00567157">
              <w:rPr>
                <w:color w:val="808080"/>
              </w:rPr>
              <w:t>, and the collaborating Professor from GMU</w:t>
            </w:r>
          </w:ins>
          <w:ins w:id="44" w:author="Luu, Andy" w:date="2024-05-20T16:21:00Z">
            <w:r w:rsidR="004E4714">
              <w:rPr>
                <w:color w:val="808080"/>
              </w:rPr>
              <w:t xml:space="preserve"> to access the folder. We will also use Microsoft’s Protect Document</w:t>
            </w:r>
          </w:ins>
          <w:ins w:id="45" w:author="Luu, Andy" w:date="2024-05-20T16:22:00Z">
            <w:r w:rsidR="00A77891">
              <w:rPr>
                <w:color w:val="808080"/>
              </w:rPr>
              <w:t xml:space="preserve">/Encrypt with </w:t>
            </w:r>
            <w:r w:rsidR="000A2172">
              <w:rPr>
                <w:color w:val="808080"/>
              </w:rPr>
              <w:t xml:space="preserve">a </w:t>
            </w:r>
            <w:r w:rsidR="00A77891">
              <w:rPr>
                <w:color w:val="808080"/>
              </w:rPr>
              <w:t xml:space="preserve">password method to make sure that the </w:t>
            </w:r>
            <w:r w:rsidR="000A2172">
              <w:rPr>
                <w:color w:val="808080"/>
              </w:rPr>
              <w:t>interviews</w:t>
            </w:r>
            <w:r w:rsidR="00A77891">
              <w:rPr>
                <w:color w:val="808080"/>
              </w:rPr>
              <w:t xml:space="preserve"> </w:t>
            </w:r>
            <w:r w:rsidR="000A2172">
              <w:rPr>
                <w:color w:val="808080"/>
              </w:rPr>
              <w:t>are</w:t>
            </w:r>
            <w:r w:rsidR="00A77891">
              <w:rPr>
                <w:color w:val="808080"/>
              </w:rPr>
              <w:t xml:space="preserve"> password protected and encrypted</w:t>
            </w:r>
            <w:r w:rsidR="000A2172">
              <w:rPr>
                <w:color w:val="808080"/>
              </w:rPr>
              <w:t>. Lastly</w:t>
            </w:r>
          </w:ins>
          <w:ins w:id="46" w:author="Luu, Andy" w:date="2024-05-20T16:23:00Z">
            <w:r w:rsidR="007A177C">
              <w:rPr>
                <w:color w:val="808080"/>
              </w:rPr>
              <w:t>,</w:t>
            </w:r>
          </w:ins>
          <w:ins w:id="47" w:author="Luu, Andy" w:date="2024-05-20T16:22:00Z">
            <w:r w:rsidR="000A2172">
              <w:rPr>
                <w:color w:val="808080"/>
              </w:rPr>
              <w:t xml:space="preserve"> we will </w:t>
            </w:r>
            <w:r w:rsidR="000A2172">
              <w:rPr>
                <w:color w:val="808080"/>
              </w:rPr>
              <w:lastRenderedPageBreak/>
              <w:t xml:space="preserve">remove any </w:t>
            </w:r>
          </w:ins>
          <w:ins w:id="48" w:author="Luu, Andy" w:date="2024-05-20T16:23:00Z">
            <w:r w:rsidR="000A2172">
              <w:rPr>
                <w:color w:val="808080"/>
              </w:rPr>
              <w:t xml:space="preserve">personal identifiers from the </w:t>
            </w:r>
            <w:r w:rsidR="007A177C">
              <w:rPr>
                <w:color w:val="808080"/>
              </w:rPr>
              <w:t>audio recordings or transcripts that are stored and replace them with Participant #.</w:t>
            </w:r>
            <w:r w:rsidR="000A2172">
              <w:rPr>
                <w:color w:val="808080"/>
              </w:rPr>
              <w:t xml:space="preserve"> </w:t>
            </w:r>
          </w:ins>
        </w:p>
      </w:sdtContent>
    </w:sdt>
    <w:p w14:paraId="75FED74C" w14:textId="77777777" w:rsidR="00A54C24" w:rsidRDefault="004F3AAB">
      <w:pPr>
        <w:pBdr>
          <w:top w:val="nil"/>
          <w:left w:val="nil"/>
          <w:bottom w:val="nil"/>
          <w:right w:val="nil"/>
          <w:between w:val="nil"/>
        </w:pBdr>
        <w:spacing w:before="120" w:after="120"/>
        <w:ind w:left="1260" w:right="180"/>
        <w:rPr>
          <w:rFonts w:ascii="Times New Roman" w:eastAsia="Times New Roman" w:hAnsi="Times New Roman" w:cs="Times New Roman"/>
          <w:color w:val="000000"/>
        </w:rPr>
      </w:pPr>
      <w:commentRangeStart w:id="49"/>
      <w:commentRangeStart w:id="50"/>
      <w:commentRangeEnd w:id="49"/>
      <w:r>
        <w:rPr>
          <w:rStyle w:val="CommentReference"/>
        </w:rPr>
        <w:commentReference w:id="49"/>
      </w:r>
      <w:commentRangeEnd w:id="50"/>
      <w:r>
        <w:rPr>
          <w:rStyle w:val="CommentReference"/>
        </w:rPr>
        <w:commentReference w:id="50"/>
      </w:r>
    </w:p>
    <w:sdt>
      <w:sdtPr>
        <w:rPr>
          <w:rFonts w:ascii="Times New Roman" w:eastAsia="Times New Roman" w:hAnsi="Times New Roman" w:cs="Times New Roman"/>
          <w:color w:val="000000"/>
        </w:rPr>
        <w:id w:val="247477882"/>
        <w:lock w:val="sdtContentLocked"/>
        <w:placeholder>
          <w:docPart w:val="DefaultPlaceholder_-1854013440"/>
        </w:placeholder>
      </w:sdtPr>
      <w:sdtContent>
        <w:p w14:paraId="4C968854" w14:textId="77777777" w:rsidR="00A54C24" w:rsidRDefault="00ED7E7A">
          <w:pPr>
            <w:numPr>
              <w:ilvl w:val="1"/>
              <w:numId w:val="6"/>
            </w:numPr>
            <w:pBdr>
              <w:top w:val="nil"/>
              <w:left w:val="nil"/>
              <w:bottom w:val="nil"/>
              <w:right w:val="nil"/>
              <w:between w:val="nil"/>
            </w:pBdr>
            <w:spacing w:before="120" w:after="120"/>
            <w:ind w:right="180" w:hanging="540"/>
            <w:rPr>
              <w:rFonts w:ascii="Times New Roman" w:eastAsia="Times New Roman" w:hAnsi="Times New Roman" w:cs="Times New Roman"/>
              <w:color w:val="000000"/>
            </w:rPr>
          </w:pPr>
          <w:r>
            <w:rPr>
              <w:rFonts w:ascii="Times New Roman" w:eastAsia="Times New Roman" w:hAnsi="Times New Roman" w:cs="Times New Roman"/>
              <w:color w:val="000000"/>
            </w:rPr>
            <w:t xml:space="preserve">Do you plan to store data online or in the cloud? </w:t>
          </w:r>
        </w:p>
      </w:sdtContent>
    </w:sdt>
    <w:p w14:paraId="45F8D2F6" w14:textId="0D6C01D5" w:rsidR="00A54C24" w:rsidRPr="006E4B86" w:rsidRDefault="00000000" w:rsidP="006E4B86">
      <w:pPr>
        <w:pBdr>
          <w:top w:val="nil"/>
          <w:left w:val="nil"/>
          <w:bottom w:val="nil"/>
          <w:right w:val="nil"/>
          <w:between w:val="nil"/>
        </w:pBdr>
        <w:spacing w:before="120" w:after="120"/>
        <w:ind w:left="2160" w:right="180"/>
        <w:rPr>
          <w:rFonts w:ascii="Times New Roman" w:eastAsia="Times New Roman" w:hAnsi="Times New Roman" w:cs="Times New Roman"/>
        </w:rPr>
      </w:pPr>
      <w:sdt>
        <w:sdtPr>
          <w:rPr>
            <w:rFonts w:ascii="MS Gothic" w:eastAsia="MS Gothic" w:hAnsi="MS Gothic" w:cs="Times New Roman" w:hint="eastAsia"/>
            <w:color w:val="000000"/>
          </w:rPr>
          <w:id w:val="482285233"/>
          <w14:checkbox>
            <w14:checked w14:val="1"/>
            <w14:checkedState w14:val="2612" w14:font="MS Gothic"/>
            <w14:uncheckedState w14:val="2610" w14:font="MS Gothic"/>
          </w14:checkbox>
        </w:sdtPr>
        <w:sdtContent>
          <w:r w:rsidR="006A36C4">
            <w:rPr>
              <w:rFonts w:ascii="MS Gothic" w:eastAsia="MS Gothic" w:hAnsi="MS Gothic" w:cs="Times New Roman" w:hint="eastAsia"/>
              <w:color w:val="000000"/>
            </w:rPr>
            <w:t>☒</w:t>
          </w:r>
        </w:sdtContent>
      </w:sdt>
      <w:r w:rsidR="00EB7A60">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826875393"/>
          <w:lock w:val="sdtContentLocked"/>
          <w:placeholder>
            <w:docPart w:val="DefaultPlaceholder_-1854013440"/>
          </w:placeholder>
        </w:sdtPr>
        <w:sdtContent>
          <w:r w:rsidR="00ED7E7A" w:rsidRPr="006E4B86">
            <w:rPr>
              <w:rFonts w:ascii="Times New Roman" w:eastAsia="Times New Roman" w:hAnsi="Times New Roman" w:cs="Times New Roman"/>
              <w:color w:val="000000"/>
            </w:rPr>
            <w:t xml:space="preserve">Yes, respond to question </w:t>
          </w:r>
          <w:r w:rsidR="00ED7E7A">
            <w:rPr>
              <w:rFonts w:ascii="Times New Roman" w:eastAsia="Times New Roman" w:hAnsi="Times New Roman" w:cs="Times New Roman"/>
              <w:color w:val="000000"/>
            </w:rPr>
            <w:t>10.4</w:t>
          </w:r>
        </w:sdtContent>
      </w:sdt>
    </w:p>
    <w:p w14:paraId="75C1F60A" w14:textId="77777777" w:rsidR="00A54C24" w:rsidRPr="006E4B86" w:rsidRDefault="00000000" w:rsidP="006E4B86">
      <w:pPr>
        <w:pBdr>
          <w:top w:val="nil"/>
          <w:left w:val="nil"/>
          <w:bottom w:val="nil"/>
          <w:right w:val="nil"/>
          <w:between w:val="nil"/>
        </w:pBdr>
        <w:spacing w:before="120" w:after="120"/>
        <w:ind w:left="2160" w:right="180"/>
        <w:rPr>
          <w:rFonts w:ascii="Times New Roman" w:eastAsia="Times New Roman" w:hAnsi="Times New Roman" w:cs="Times New Roman"/>
        </w:rPr>
      </w:pPr>
      <w:sdt>
        <w:sdtPr>
          <w:rPr>
            <w:rFonts w:ascii="MS Gothic" w:eastAsia="MS Gothic" w:hAnsi="MS Gothic" w:cs="Times New Roman" w:hint="eastAsia"/>
            <w:color w:val="000000"/>
          </w:rPr>
          <w:id w:val="-1048912688"/>
          <w14:checkbox>
            <w14:checked w14:val="0"/>
            <w14:checkedState w14:val="2612" w14:font="MS Gothic"/>
            <w14:uncheckedState w14:val="2610" w14:font="MS Gothic"/>
          </w14:checkbox>
        </w:sdtPr>
        <w:sdtContent>
          <w:r w:rsidR="00276486">
            <w:rPr>
              <w:rFonts w:ascii="MS Gothic" w:eastAsia="MS Gothic" w:hAnsi="MS Gothic" w:cs="Times New Roman" w:hint="eastAsia"/>
              <w:color w:val="000000"/>
            </w:rPr>
            <w:t>☐</w:t>
          </w:r>
        </w:sdtContent>
      </w:sdt>
      <w:r w:rsidR="00EB7A60">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1615710632"/>
          <w:lock w:val="sdtContentLocked"/>
          <w:placeholder>
            <w:docPart w:val="DefaultPlaceholder_-1854013440"/>
          </w:placeholder>
        </w:sdtPr>
        <w:sdtContent>
          <w:r w:rsidR="00ED7E7A" w:rsidRPr="006E4B86">
            <w:rPr>
              <w:rFonts w:ascii="Times New Roman" w:eastAsia="Times New Roman" w:hAnsi="Times New Roman" w:cs="Times New Roman"/>
              <w:color w:val="000000"/>
            </w:rPr>
            <w:t xml:space="preserve">No, skip to question </w:t>
          </w:r>
          <w:r w:rsidR="00ED7E7A">
            <w:rPr>
              <w:rFonts w:ascii="Times New Roman" w:eastAsia="Times New Roman" w:hAnsi="Times New Roman" w:cs="Times New Roman"/>
              <w:color w:val="000000"/>
            </w:rPr>
            <w:t>10</w:t>
          </w:r>
          <w:r w:rsidR="00ED7E7A" w:rsidRPr="006E4B86">
            <w:rPr>
              <w:rFonts w:ascii="Times New Roman" w:eastAsia="Times New Roman" w:hAnsi="Times New Roman" w:cs="Times New Roman"/>
              <w:color w:val="000000"/>
            </w:rPr>
            <w:t>.</w:t>
          </w:r>
          <w:r w:rsidR="00ED7E7A">
            <w:rPr>
              <w:rFonts w:ascii="Times New Roman" w:eastAsia="Times New Roman" w:hAnsi="Times New Roman" w:cs="Times New Roman"/>
              <w:color w:val="000000"/>
            </w:rPr>
            <w:t>5</w:t>
          </w:r>
        </w:sdtContent>
      </w:sdt>
    </w:p>
    <w:p w14:paraId="2D08D332" w14:textId="77777777" w:rsidR="00A54C24" w:rsidRPr="006E4B86" w:rsidRDefault="00A54C24" w:rsidP="00EB7A60">
      <w:pPr>
        <w:pBdr>
          <w:top w:val="nil"/>
          <w:left w:val="nil"/>
          <w:bottom w:val="nil"/>
          <w:right w:val="nil"/>
          <w:between w:val="nil"/>
        </w:pBdr>
        <w:spacing w:before="120" w:after="120"/>
        <w:ind w:left="1260" w:right="180"/>
      </w:pPr>
    </w:p>
    <w:sdt>
      <w:sdtPr>
        <w:rPr>
          <w:rFonts w:ascii="Times New Roman" w:eastAsia="Times New Roman" w:hAnsi="Times New Roman" w:cs="Times New Roman"/>
          <w:color w:val="000000"/>
        </w:rPr>
        <w:id w:val="-1452168832"/>
        <w:lock w:val="sdtContentLocked"/>
        <w:placeholder>
          <w:docPart w:val="DefaultPlaceholder_-1854013440"/>
        </w:placeholder>
      </w:sdtPr>
      <w:sdtContent>
        <w:p w14:paraId="469AFEDA" w14:textId="77777777" w:rsidR="00A54C24" w:rsidRDefault="00ED7E7A">
          <w:pPr>
            <w:numPr>
              <w:ilvl w:val="1"/>
              <w:numId w:val="6"/>
            </w:numPr>
            <w:pBdr>
              <w:top w:val="nil"/>
              <w:left w:val="nil"/>
              <w:bottom w:val="nil"/>
              <w:right w:val="nil"/>
              <w:between w:val="nil"/>
            </w:pBdr>
            <w:spacing w:before="120" w:after="120"/>
            <w:ind w:right="180" w:hanging="540"/>
            <w:rPr>
              <w:rFonts w:ascii="Times New Roman" w:eastAsia="Times New Roman" w:hAnsi="Times New Roman" w:cs="Times New Roman"/>
              <w:color w:val="000000"/>
            </w:rPr>
          </w:pPr>
          <w:r>
            <w:rPr>
              <w:rFonts w:ascii="Times New Roman" w:eastAsia="Times New Roman" w:hAnsi="Times New Roman" w:cs="Times New Roman"/>
              <w:color w:val="000000"/>
            </w:rPr>
            <w:t xml:space="preserve">Please indicate the location of storage and any software used to access or input data. Please ensure that the data storage and software have been approved for use for Virginia Tech. You can review the list of approved software and data storage services at </w:t>
          </w:r>
          <w:hyperlink r:id="rId25" w:history="1">
            <w:r w:rsidRPr="007E5075">
              <w:rPr>
                <w:rStyle w:val="Hyperlink"/>
                <w:rFonts w:ascii="Times New Roman" w:eastAsia="Times New Roman" w:hAnsi="Times New Roman" w:cs="Times New Roman"/>
              </w:rPr>
              <w:t>https://vt.cobblestone.software/public/</w:t>
            </w:r>
          </w:hyperlink>
          <w:r>
            <w:rPr>
              <w:rFonts w:ascii="Times New Roman" w:eastAsia="Times New Roman" w:hAnsi="Times New Roman" w:cs="Times New Roman"/>
              <w:color w:val="000000"/>
            </w:rPr>
            <w:t xml:space="preserve">. If you need assistance determining an appropriate location for your data or confirming software or storage have been approved, please contact the Privacy and Research Data Protection Program at </w:t>
          </w:r>
          <w:hyperlink r:id="rId26" w:history="1">
            <w:r w:rsidR="007E5075" w:rsidRPr="00045C23">
              <w:rPr>
                <w:rStyle w:val="Hyperlink"/>
                <w:rFonts w:ascii="Times New Roman" w:eastAsia="Times New Roman" w:hAnsi="Times New Roman" w:cs="Times New Roman"/>
              </w:rPr>
              <w:t>prdp@vt.edu</w:t>
            </w:r>
          </w:hyperlink>
          <w:r>
            <w:rPr>
              <w:rFonts w:ascii="Times New Roman" w:eastAsia="Times New Roman" w:hAnsi="Times New Roman" w:cs="Times New Roman"/>
              <w:color w:val="000000"/>
            </w:rPr>
            <w:t xml:space="preserve">. </w:t>
          </w:r>
        </w:p>
      </w:sdtContent>
    </w:sdt>
    <w:sdt>
      <w:sdtPr>
        <w:id w:val="1723943663"/>
        <w:placeholder>
          <w:docPart w:val="3BC058DD4D3140DEA33D310ACF992E2D"/>
        </w:placeholder>
      </w:sdtPr>
      <w:sdtContent>
        <w:p w14:paraId="432FDB4B" w14:textId="5DD23C65" w:rsidR="00F922C5" w:rsidRDefault="003A4143" w:rsidP="00276486">
          <w:pPr>
            <w:pBdr>
              <w:top w:val="nil"/>
              <w:left w:val="nil"/>
              <w:bottom w:val="nil"/>
              <w:right w:val="nil"/>
              <w:between w:val="nil"/>
            </w:pBdr>
            <w:spacing w:before="120" w:after="120"/>
            <w:ind w:left="720"/>
          </w:pPr>
          <w:r>
            <w:rPr>
              <w:color w:val="000000"/>
            </w:rPr>
            <w:t>We will use a Microsoft OneDrive folder with access restricted to the researchers.</w:t>
          </w:r>
        </w:p>
      </w:sdtContent>
    </w:sdt>
    <w:p w14:paraId="1DFCADE1" w14:textId="77777777" w:rsidR="00A54C24" w:rsidRDefault="00A54C24">
      <w:pPr>
        <w:pBdr>
          <w:top w:val="nil"/>
          <w:left w:val="nil"/>
          <w:bottom w:val="nil"/>
          <w:right w:val="nil"/>
          <w:between w:val="nil"/>
        </w:pBdr>
        <w:spacing w:before="120" w:after="120"/>
        <w:ind w:left="1260" w:right="180"/>
        <w:rPr>
          <w:rFonts w:ascii="Times New Roman" w:eastAsia="Times New Roman" w:hAnsi="Times New Roman" w:cs="Times New Roman"/>
          <w:i/>
          <w:color w:val="C00000"/>
        </w:rPr>
      </w:pPr>
    </w:p>
    <w:bookmarkStart w:id="51" w:name="_heading=h.44sinio" w:colFirst="0" w:colLast="0" w:displacedByCustomXml="next"/>
    <w:bookmarkEnd w:id="51" w:displacedByCustomXml="next"/>
    <w:sdt>
      <w:sdtPr>
        <w:rPr>
          <w:rFonts w:ascii="Times New Roman" w:eastAsia="Times New Roman" w:hAnsi="Times New Roman" w:cs="Times New Roman"/>
          <w:color w:val="000000"/>
        </w:rPr>
        <w:id w:val="-333757601"/>
        <w:lock w:val="sdtContentLocked"/>
        <w:placeholder>
          <w:docPart w:val="DefaultPlaceholder_-1854013440"/>
        </w:placeholder>
      </w:sdtPr>
      <w:sdtContent>
        <w:p w14:paraId="01A75E38" w14:textId="77777777" w:rsidR="00A54C24" w:rsidRDefault="00ED7E7A">
          <w:pPr>
            <w:numPr>
              <w:ilvl w:val="1"/>
              <w:numId w:val="6"/>
            </w:numPr>
            <w:pBdr>
              <w:top w:val="nil"/>
              <w:left w:val="nil"/>
              <w:bottom w:val="nil"/>
              <w:right w:val="nil"/>
              <w:between w:val="nil"/>
            </w:pBdr>
            <w:spacing w:before="120" w:after="120"/>
            <w:ind w:right="180" w:hanging="540"/>
            <w:rPr>
              <w:rFonts w:ascii="Times New Roman" w:eastAsia="Times New Roman" w:hAnsi="Times New Roman" w:cs="Times New Roman"/>
              <w:color w:val="000000"/>
            </w:rPr>
          </w:pPr>
          <w:r>
            <w:rPr>
              <w:rFonts w:ascii="Times New Roman" w:eastAsia="Times New Roman" w:hAnsi="Times New Roman" w:cs="Times New Roman"/>
              <w:color w:val="000000"/>
            </w:rPr>
            <w:t>Does your research involve collaborators from other institutions or organizations?</w:t>
          </w:r>
        </w:p>
      </w:sdtContent>
    </w:sdt>
    <w:p w14:paraId="0CD636C8" w14:textId="0423783E" w:rsidR="00A54C24" w:rsidRPr="006E4B86" w:rsidRDefault="00000000" w:rsidP="006E4B86">
      <w:pPr>
        <w:pBdr>
          <w:top w:val="nil"/>
          <w:left w:val="nil"/>
          <w:bottom w:val="nil"/>
          <w:right w:val="nil"/>
          <w:between w:val="nil"/>
        </w:pBdr>
        <w:spacing w:before="120" w:after="120"/>
        <w:ind w:left="2160" w:right="180"/>
        <w:rPr>
          <w:rFonts w:ascii="Times New Roman" w:eastAsia="Times New Roman" w:hAnsi="Times New Roman" w:cs="Times New Roman"/>
        </w:rPr>
      </w:pPr>
      <w:sdt>
        <w:sdtPr>
          <w:rPr>
            <w:rFonts w:ascii="MS Gothic" w:eastAsia="MS Gothic" w:hAnsi="MS Gothic" w:cs="Times New Roman" w:hint="eastAsia"/>
            <w:color w:val="000000"/>
          </w:rPr>
          <w:id w:val="-780271961"/>
          <w14:checkbox>
            <w14:checked w14:val="1"/>
            <w14:checkedState w14:val="2612" w14:font="MS Gothic"/>
            <w14:uncheckedState w14:val="2610" w14:font="MS Gothic"/>
          </w14:checkbox>
        </w:sdtPr>
        <w:sdtContent>
          <w:ins w:id="52" w:author="Luu, Andy" w:date="2024-05-24T16:53:00Z">
            <w:r w:rsidR="00B271EF">
              <w:rPr>
                <w:rFonts w:ascii="MS Gothic" w:eastAsia="MS Gothic" w:hAnsi="MS Gothic" w:cs="Times New Roman" w:hint="eastAsia"/>
                <w:color w:val="000000"/>
              </w:rPr>
              <w:t>☒</w:t>
            </w:r>
          </w:ins>
          <w:del w:id="53" w:author="Luu, Andy" w:date="2024-05-24T16:53:00Z">
            <w:r w:rsidR="003A4143" w:rsidDel="00B271EF">
              <w:rPr>
                <w:rFonts w:ascii="MS Gothic" w:eastAsia="MS Gothic" w:hAnsi="MS Gothic" w:cs="Times New Roman" w:hint="eastAsia"/>
                <w:color w:val="000000"/>
              </w:rPr>
              <w:delText>☐</w:delText>
            </w:r>
          </w:del>
        </w:sdtContent>
      </w:sdt>
      <w:r w:rsidR="00EB7A60">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1663499841"/>
          <w:lock w:val="sdtContentLocked"/>
          <w:placeholder>
            <w:docPart w:val="DefaultPlaceholder_-1854013440"/>
          </w:placeholder>
        </w:sdtPr>
        <w:sdtContent>
          <w:r w:rsidR="00ED7E7A" w:rsidRPr="006E4B86">
            <w:rPr>
              <w:rFonts w:ascii="Times New Roman" w:eastAsia="Times New Roman" w:hAnsi="Times New Roman" w:cs="Times New Roman"/>
              <w:color w:val="000000"/>
            </w:rPr>
            <w:t xml:space="preserve">Yes, respond to question </w:t>
          </w:r>
          <w:r w:rsidR="00ED7E7A">
            <w:rPr>
              <w:rFonts w:ascii="Times New Roman" w:eastAsia="Times New Roman" w:hAnsi="Times New Roman" w:cs="Times New Roman"/>
              <w:color w:val="000000"/>
            </w:rPr>
            <w:t>10.</w:t>
          </w:r>
          <w:r w:rsidR="00ED7E7A" w:rsidRPr="006E4B86">
            <w:rPr>
              <w:rFonts w:ascii="Times New Roman" w:eastAsia="Times New Roman" w:hAnsi="Times New Roman" w:cs="Times New Roman"/>
              <w:color w:val="000000"/>
            </w:rPr>
            <w:t>6</w:t>
          </w:r>
        </w:sdtContent>
      </w:sdt>
    </w:p>
    <w:p w14:paraId="11003F1F" w14:textId="387355B6" w:rsidR="00A54C24" w:rsidRPr="006E4B86" w:rsidRDefault="00000000" w:rsidP="006E4B86">
      <w:pPr>
        <w:pBdr>
          <w:top w:val="nil"/>
          <w:left w:val="nil"/>
          <w:bottom w:val="nil"/>
          <w:right w:val="nil"/>
          <w:between w:val="nil"/>
        </w:pBdr>
        <w:spacing w:before="120" w:after="120"/>
        <w:ind w:left="2160" w:right="180"/>
        <w:rPr>
          <w:rFonts w:ascii="Times New Roman" w:eastAsia="Times New Roman" w:hAnsi="Times New Roman" w:cs="Times New Roman"/>
        </w:rPr>
      </w:pPr>
      <w:sdt>
        <w:sdtPr>
          <w:rPr>
            <w:rFonts w:ascii="MS Gothic" w:eastAsia="MS Gothic" w:hAnsi="MS Gothic" w:cs="Times New Roman" w:hint="eastAsia"/>
            <w:color w:val="000000"/>
          </w:rPr>
          <w:id w:val="-1064257363"/>
          <w14:checkbox>
            <w14:checked w14:val="0"/>
            <w14:checkedState w14:val="2612" w14:font="MS Gothic"/>
            <w14:uncheckedState w14:val="2610" w14:font="MS Gothic"/>
          </w14:checkbox>
        </w:sdtPr>
        <w:sdtContent>
          <w:ins w:id="54" w:author="Luu, Andy" w:date="2024-05-24T16:53:00Z">
            <w:r w:rsidR="00B271EF">
              <w:rPr>
                <w:rFonts w:ascii="MS Gothic" w:eastAsia="MS Gothic" w:hAnsi="MS Gothic" w:cs="Times New Roman" w:hint="eastAsia"/>
                <w:color w:val="000000"/>
              </w:rPr>
              <w:t>☐</w:t>
            </w:r>
          </w:ins>
          <w:del w:id="55" w:author="Luu, Andy" w:date="2024-05-24T16:53:00Z">
            <w:r w:rsidR="003A4143" w:rsidDel="00B271EF">
              <w:rPr>
                <w:rFonts w:ascii="MS Gothic" w:eastAsia="MS Gothic" w:hAnsi="MS Gothic" w:cs="Times New Roman" w:hint="eastAsia"/>
                <w:color w:val="000000"/>
              </w:rPr>
              <w:delText>☒</w:delText>
            </w:r>
          </w:del>
        </w:sdtContent>
      </w:sdt>
      <w:r w:rsidR="00EB7A60">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1183042961"/>
          <w:lock w:val="sdtContentLocked"/>
          <w:placeholder>
            <w:docPart w:val="DefaultPlaceholder_-1854013440"/>
          </w:placeholder>
        </w:sdtPr>
        <w:sdtContent>
          <w:r w:rsidR="00ED7E7A" w:rsidRPr="006E4B86">
            <w:rPr>
              <w:rFonts w:ascii="Times New Roman" w:eastAsia="Times New Roman" w:hAnsi="Times New Roman" w:cs="Times New Roman"/>
              <w:color w:val="000000"/>
            </w:rPr>
            <w:t xml:space="preserve">No, skip to question </w:t>
          </w:r>
          <w:r w:rsidR="00ED7E7A">
            <w:rPr>
              <w:rFonts w:ascii="Times New Roman" w:eastAsia="Times New Roman" w:hAnsi="Times New Roman" w:cs="Times New Roman"/>
              <w:color w:val="000000"/>
            </w:rPr>
            <w:t>10</w:t>
          </w:r>
          <w:r w:rsidR="00ED7E7A" w:rsidRPr="006E4B86">
            <w:rPr>
              <w:rFonts w:ascii="Times New Roman" w:eastAsia="Times New Roman" w:hAnsi="Times New Roman" w:cs="Times New Roman"/>
              <w:color w:val="000000"/>
            </w:rPr>
            <w:t>.</w:t>
          </w:r>
          <w:r w:rsidR="00EB7A60">
            <w:rPr>
              <w:rFonts w:ascii="Times New Roman" w:eastAsia="Times New Roman" w:hAnsi="Times New Roman" w:cs="Times New Roman"/>
              <w:color w:val="000000"/>
            </w:rPr>
            <w:t>7</w:t>
          </w:r>
        </w:sdtContent>
      </w:sdt>
    </w:p>
    <w:p w14:paraId="51824A89" w14:textId="77777777" w:rsidR="00A54C24" w:rsidRPr="006E4B86" w:rsidRDefault="00A54C24" w:rsidP="006E4B86">
      <w:pPr>
        <w:pBdr>
          <w:top w:val="nil"/>
          <w:left w:val="nil"/>
          <w:bottom w:val="nil"/>
          <w:right w:val="nil"/>
          <w:between w:val="nil"/>
        </w:pBdr>
        <w:spacing w:before="120" w:after="120"/>
        <w:ind w:left="1260" w:right="180"/>
      </w:pPr>
    </w:p>
    <w:sdt>
      <w:sdtPr>
        <w:rPr>
          <w:rFonts w:ascii="Times New Roman" w:eastAsia="Times New Roman" w:hAnsi="Times New Roman" w:cs="Times New Roman"/>
          <w:color w:val="000000"/>
        </w:rPr>
        <w:id w:val="846826406"/>
        <w:lock w:val="sdtContentLocked"/>
        <w:placeholder>
          <w:docPart w:val="DefaultPlaceholder_-1854013440"/>
        </w:placeholder>
      </w:sdtPr>
      <w:sdtContent>
        <w:p w14:paraId="0E7249CB" w14:textId="77777777" w:rsidR="00A54C24" w:rsidRDefault="00ED7E7A">
          <w:pPr>
            <w:numPr>
              <w:ilvl w:val="1"/>
              <w:numId w:val="6"/>
            </w:numPr>
            <w:pBdr>
              <w:top w:val="nil"/>
              <w:left w:val="nil"/>
              <w:bottom w:val="nil"/>
              <w:right w:val="nil"/>
              <w:between w:val="nil"/>
            </w:pBdr>
            <w:spacing w:before="120" w:after="120"/>
            <w:ind w:right="180" w:hanging="540"/>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w:t>
          </w:r>
          <w:r>
            <w:t>collaborative projects, d</w:t>
          </w:r>
          <w:r>
            <w:rPr>
              <w:rFonts w:ascii="Times New Roman" w:eastAsia="Times New Roman" w:hAnsi="Times New Roman" w:cs="Times New Roman"/>
              <w:color w:val="000000"/>
            </w:rPr>
            <w:t xml:space="preserve">escribe how data will be handled and secured. If a central storage mechanism will be used, please indicate which institution is hosting the data: </w:t>
          </w:r>
        </w:p>
      </w:sdtContent>
    </w:sdt>
    <w:sdt>
      <w:sdtPr>
        <w:id w:val="-639027447"/>
        <w:placeholder>
          <w:docPart w:val="874DF0606CD246D493B5429460A8CF67"/>
        </w:placeholder>
      </w:sdtPr>
      <w:sdtContent>
        <w:p w14:paraId="5185AEA3" w14:textId="3BFDFD11" w:rsidR="00276486" w:rsidRDefault="00CA692E" w:rsidP="00276486">
          <w:pPr>
            <w:pBdr>
              <w:top w:val="nil"/>
              <w:left w:val="nil"/>
              <w:bottom w:val="nil"/>
              <w:right w:val="nil"/>
              <w:between w:val="nil"/>
            </w:pBdr>
            <w:spacing w:before="120" w:after="120"/>
            <w:ind w:left="720"/>
          </w:pPr>
          <w:ins w:id="56" w:author="Luu, Andy" w:date="2024-05-24T16:53:00Z">
            <w:r>
              <w:t xml:space="preserve">We plan on including Dr. </w:t>
            </w:r>
            <w:proofErr w:type="spellStart"/>
            <w:r>
              <w:t>Sungsoo</w:t>
            </w:r>
            <w:proofErr w:type="spellEnd"/>
            <w:r>
              <w:t xml:space="preserve"> (Ray) Hong </w:t>
            </w:r>
          </w:ins>
          <w:ins w:id="57" w:author="Luu, Andy" w:date="2024-05-24T16:54:00Z">
            <w:r w:rsidR="00BD7386">
              <w:t>(</w:t>
            </w:r>
            <w:r w:rsidR="00BD7386">
              <w:fldChar w:fldCharType="begin"/>
            </w:r>
            <w:r w:rsidR="00BD7386">
              <w:instrText>HYPERLINK "mailto:shong31@gmu.edu"</w:instrText>
            </w:r>
            <w:r w:rsidR="00BD7386">
              <w:fldChar w:fldCharType="separate"/>
            </w:r>
            <w:r w:rsidR="00BD7386" w:rsidRPr="006D0DB7">
              <w:rPr>
                <w:rStyle w:val="Hyperlink"/>
              </w:rPr>
              <w:t>shong31@gmu.edu</w:t>
            </w:r>
            <w:r w:rsidR="00BD7386">
              <w:fldChar w:fldCharType="end"/>
            </w:r>
            <w:r w:rsidR="00BD7386">
              <w:t xml:space="preserve">) from George Mason University as an external collaborator. </w:t>
            </w:r>
            <w:r w:rsidR="009C28F5">
              <w:t xml:space="preserve">We plan on storing the data in a Virginia Tech OneDrive folder so </w:t>
            </w:r>
          </w:ins>
          <w:ins w:id="58" w:author="Luu, Andy" w:date="2024-05-24T16:55:00Z">
            <w:r w:rsidR="009C28F5">
              <w:t xml:space="preserve">Virginia Tech will still be hosting </w:t>
            </w:r>
            <w:r w:rsidR="00162FD4">
              <w:t xml:space="preserve">and securing the data. Dr. Hong </w:t>
            </w:r>
          </w:ins>
          <w:ins w:id="59" w:author="Luu, Andy" w:date="2024-05-24T16:58:00Z">
            <w:r w:rsidR="00565544">
              <w:t xml:space="preserve">will be </w:t>
            </w:r>
            <w:r w:rsidR="008179F2">
              <w:t>p</w:t>
            </w:r>
          </w:ins>
          <w:ins w:id="60" w:author="Luu, Andy" w:date="2024-05-24T16:59:00Z">
            <w:r w:rsidR="008179F2">
              <w:t xml:space="preserve">resent during some of the interviews and will be able to access </w:t>
            </w:r>
          </w:ins>
          <w:ins w:id="61" w:author="Luu, Andy" w:date="2024-05-24T17:01:00Z">
            <w:r w:rsidR="00930D50">
              <w:t xml:space="preserve">the </w:t>
            </w:r>
            <w:r w:rsidR="00451FA7">
              <w:t>email addresses of the participants</w:t>
            </w:r>
          </w:ins>
          <w:ins w:id="62" w:author="Luu, Andy" w:date="2024-05-24T17:03:00Z">
            <w:r w:rsidR="00E7281C">
              <w:t xml:space="preserve"> if he wants to contact them in the future.</w:t>
            </w:r>
          </w:ins>
          <w:del w:id="63" w:author="Luu, Andy" w:date="2024-05-24T16:53:00Z">
            <w:r w:rsidR="00120F90" w:rsidDel="00B271EF">
              <w:delText>N/A</w:delText>
            </w:r>
          </w:del>
        </w:p>
      </w:sdtContent>
    </w:sdt>
    <w:p w14:paraId="10897E68" w14:textId="77777777" w:rsidR="00A54C24" w:rsidRDefault="00A54C24">
      <w:pPr>
        <w:pBdr>
          <w:top w:val="nil"/>
          <w:left w:val="nil"/>
          <w:bottom w:val="nil"/>
          <w:right w:val="nil"/>
          <w:between w:val="nil"/>
        </w:pBdr>
        <w:spacing w:before="120" w:after="120"/>
        <w:ind w:right="180"/>
      </w:pPr>
    </w:p>
    <w:sdt>
      <w:sdtPr>
        <w:rPr>
          <w:rFonts w:ascii="Times New Roman" w:eastAsia="Times New Roman" w:hAnsi="Times New Roman" w:cs="Times New Roman"/>
          <w:color w:val="000000"/>
        </w:rPr>
        <w:id w:val="-1400435098"/>
        <w:lock w:val="sdtContentLocked"/>
        <w:placeholder>
          <w:docPart w:val="DefaultPlaceholder_-1854013440"/>
        </w:placeholder>
      </w:sdtPr>
      <w:sdtEndPr>
        <w:rPr>
          <w:rFonts w:ascii="Times" w:eastAsia="Times" w:hAnsi="Times" w:cs="Times"/>
          <w:color w:val="auto"/>
        </w:rPr>
      </w:sdtEndPr>
      <w:sdtContent>
        <w:p w14:paraId="05C3116F" w14:textId="77777777" w:rsidR="00A54C24" w:rsidRDefault="00ED7E7A">
          <w:pPr>
            <w:numPr>
              <w:ilvl w:val="1"/>
              <w:numId w:val="6"/>
            </w:numPr>
            <w:pBdr>
              <w:top w:val="nil"/>
              <w:left w:val="nil"/>
              <w:bottom w:val="nil"/>
              <w:right w:val="nil"/>
              <w:between w:val="nil"/>
            </w:pBdr>
            <w:spacing w:before="120" w:after="120"/>
            <w:ind w:right="180" w:hanging="540"/>
          </w:pPr>
          <w:r>
            <w:rPr>
              <w:rFonts w:ascii="Times New Roman" w:eastAsia="Times New Roman" w:hAnsi="Times New Roman" w:cs="Times New Roman"/>
              <w:color w:val="000000"/>
            </w:rPr>
            <w:t xml:space="preserve">Describe the plan for data disposition following the conclusion of the study (e.g., long-term archive of data, data destruction). </w:t>
          </w:r>
        </w:p>
        <w:p w14:paraId="278084E6" w14:textId="77777777" w:rsidR="00A54C24" w:rsidRDefault="00ED7E7A">
          <w:pPr>
            <w:numPr>
              <w:ilvl w:val="2"/>
              <w:numId w:val="6"/>
            </w:numPr>
            <w:pBdr>
              <w:top w:val="nil"/>
              <w:left w:val="nil"/>
              <w:bottom w:val="nil"/>
              <w:right w:val="nil"/>
              <w:between w:val="nil"/>
            </w:pBdr>
            <w:tabs>
              <w:tab w:val="left" w:pos="1800"/>
            </w:tabs>
            <w:ind w:left="1800" w:right="180" w:hanging="540"/>
          </w:pPr>
          <w:r>
            <w:rPr>
              <w:rFonts w:ascii="Times New Roman" w:eastAsia="Times New Roman" w:hAnsi="Times New Roman" w:cs="Times New Roman"/>
              <w:color w:val="000000"/>
            </w:rPr>
            <w:t>How long will the data</w:t>
          </w:r>
          <w:r>
            <w:t xml:space="preserve"> </w:t>
          </w:r>
          <w:r>
            <w:rPr>
              <w:rFonts w:ascii="Times New Roman" w:eastAsia="Times New Roman" w:hAnsi="Times New Roman" w:cs="Times New Roman"/>
              <w:color w:val="000000"/>
            </w:rPr>
            <w:t>be stored?</w:t>
          </w:r>
        </w:p>
        <w:p w14:paraId="08774087" w14:textId="77777777" w:rsidR="00A54C24" w:rsidRDefault="00ED7E7A">
          <w:pPr>
            <w:numPr>
              <w:ilvl w:val="2"/>
              <w:numId w:val="6"/>
            </w:numPr>
            <w:pBdr>
              <w:top w:val="nil"/>
              <w:left w:val="nil"/>
              <w:bottom w:val="nil"/>
              <w:right w:val="nil"/>
              <w:between w:val="nil"/>
            </w:pBdr>
            <w:tabs>
              <w:tab w:val="left" w:pos="1800"/>
            </w:tabs>
            <w:ind w:left="1800" w:right="180" w:hanging="540"/>
          </w:pPr>
          <w:r>
            <w:rPr>
              <w:rFonts w:ascii="Times New Roman" w:eastAsia="Times New Roman" w:hAnsi="Times New Roman" w:cs="Times New Roman"/>
              <w:color w:val="000000"/>
            </w:rPr>
            <w:lastRenderedPageBreak/>
            <w:t>Where and how data will be stored?</w:t>
          </w:r>
        </w:p>
        <w:p w14:paraId="61F32DC5" w14:textId="77777777" w:rsidR="00A54C24" w:rsidRDefault="00ED7E7A">
          <w:pPr>
            <w:numPr>
              <w:ilvl w:val="2"/>
              <w:numId w:val="6"/>
            </w:numPr>
            <w:pBdr>
              <w:top w:val="nil"/>
              <w:left w:val="nil"/>
              <w:bottom w:val="nil"/>
              <w:right w:val="nil"/>
              <w:between w:val="nil"/>
            </w:pBdr>
            <w:tabs>
              <w:tab w:val="left" w:pos="1800"/>
            </w:tabs>
            <w:ind w:left="1800" w:right="180" w:hanging="540"/>
          </w:pPr>
          <w:r>
            <w:t>What information will be included in the long-term storage of data?</w:t>
          </w:r>
        </w:p>
        <w:p w14:paraId="492FB748" w14:textId="77777777" w:rsidR="00A54C24" w:rsidRDefault="00ED7E7A">
          <w:pPr>
            <w:numPr>
              <w:ilvl w:val="2"/>
              <w:numId w:val="6"/>
            </w:numPr>
            <w:pBdr>
              <w:top w:val="nil"/>
              <w:left w:val="nil"/>
              <w:bottom w:val="nil"/>
              <w:right w:val="nil"/>
              <w:between w:val="nil"/>
            </w:pBdr>
            <w:tabs>
              <w:tab w:val="left" w:pos="1800"/>
            </w:tabs>
            <w:ind w:left="1814" w:right="180" w:hanging="547"/>
          </w:pPr>
          <w:r>
            <w:rPr>
              <w:rFonts w:ascii="Times New Roman" w:eastAsia="Times New Roman" w:hAnsi="Times New Roman" w:cs="Times New Roman"/>
              <w:color w:val="000000"/>
            </w:rPr>
            <w:t>When and how will personal identifiers be destroyed?</w:t>
          </w:r>
        </w:p>
        <w:p w14:paraId="46972165" w14:textId="77777777" w:rsidR="00A54C24" w:rsidRDefault="00ED7E7A">
          <w:pPr>
            <w:numPr>
              <w:ilvl w:val="2"/>
              <w:numId w:val="6"/>
            </w:numPr>
            <w:pBdr>
              <w:top w:val="nil"/>
              <w:left w:val="nil"/>
              <w:bottom w:val="nil"/>
              <w:right w:val="nil"/>
              <w:between w:val="nil"/>
            </w:pBdr>
            <w:tabs>
              <w:tab w:val="left" w:pos="1800"/>
            </w:tabs>
            <w:ind w:left="1814" w:right="180" w:hanging="547"/>
          </w:pPr>
          <w:r>
            <w:t>Who will have access to the data during long term storage?</w:t>
          </w:r>
        </w:p>
        <w:p w14:paraId="2EE8EA2C" w14:textId="77777777" w:rsidR="00A54C24" w:rsidRDefault="00ED7E7A">
          <w:pPr>
            <w:numPr>
              <w:ilvl w:val="2"/>
              <w:numId w:val="6"/>
            </w:numPr>
            <w:pBdr>
              <w:top w:val="nil"/>
              <w:left w:val="nil"/>
              <w:bottom w:val="nil"/>
              <w:right w:val="nil"/>
              <w:between w:val="nil"/>
            </w:pBdr>
            <w:tabs>
              <w:tab w:val="left" w:pos="1800"/>
            </w:tabs>
            <w:ind w:left="1814" w:right="180" w:hanging="547"/>
          </w:pPr>
          <w:r>
            <w:t>Will you make the data available through a public or curated archive? Are you obligated to do so by a sponsor/grant agreement?</w:t>
          </w:r>
        </w:p>
      </w:sdtContent>
    </w:sdt>
    <w:sdt>
      <w:sdtPr>
        <w:id w:val="1164743666"/>
        <w:placeholder>
          <w:docPart w:val="C5350C169A0A4DD39777A4A0FA22C95B"/>
        </w:placeholder>
      </w:sdtPr>
      <w:sdtContent>
        <w:p w14:paraId="386C6297" w14:textId="590DBBD0" w:rsidR="00276486" w:rsidRDefault="00455027" w:rsidP="00120F90">
          <w:pPr>
            <w:pStyle w:val="NormalWeb"/>
            <w:spacing w:before="120" w:beforeAutospacing="0" w:after="120" w:afterAutospacing="0"/>
            <w:ind w:left="720"/>
          </w:pPr>
          <w:ins w:id="64" w:author="Luu, Andy" w:date="2024-05-17T16:58:00Z">
            <w:r>
              <w:t xml:space="preserve">After the interviews, the </w:t>
            </w:r>
          </w:ins>
          <w:ins w:id="65" w:author="Luu, Andy" w:date="2024-05-17T17:00:00Z">
            <w:r w:rsidR="00E461C5">
              <w:t>audio</w:t>
            </w:r>
          </w:ins>
          <w:ins w:id="66" w:author="Luu, Andy" w:date="2024-05-17T16:59:00Z">
            <w:r w:rsidR="002B2382">
              <w:t xml:space="preserve"> from the interviews</w:t>
            </w:r>
          </w:ins>
          <w:ins w:id="67" w:author="Luu, Andy" w:date="2024-05-17T16:58:00Z">
            <w:r>
              <w:t xml:space="preserve"> will be stored </w:t>
            </w:r>
          </w:ins>
          <w:ins w:id="68" w:author="Luu, Andy" w:date="2024-05-17T16:59:00Z">
            <w:r>
              <w:t xml:space="preserve">in the Virginia Tech secured </w:t>
            </w:r>
            <w:r w:rsidR="002B2382">
              <w:t>OneDrive folder for at least a year</w:t>
            </w:r>
          </w:ins>
          <w:ins w:id="69" w:author="Luu, Andy" w:date="2024-05-17T17:00:00Z">
            <w:r w:rsidR="00E461C5">
              <w:t xml:space="preserve"> with all personal identifiers removed</w:t>
            </w:r>
          </w:ins>
          <w:ins w:id="70" w:author="Luu, Andy" w:date="2024-05-17T16:59:00Z">
            <w:r w:rsidR="002B2382">
              <w:t xml:space="preserve">. </w:t>
            </w:r>
          </w:ins>
          <w:r w:rsidR="00120F90" w:rsidRPr="00120F90">
            <w:rPr>
              <w:rFonts w:ascii="Times" w:hAnsi="Times" w:cs="Times"/>
              <w:color w:val="000000"/>
            </w:rPr>
            <w:t xml:space="preserve">The data will be deleted entirely from the OneDrive folder after </w:t>
          </w:r>
          <w:ins w:id="71" w:author="Luu, Andy" w:date="2024-05-17T17:02:00Z">
            <w:r w:rsidR="005A0CD9">
              <w:rPr>
                <w:rFonts w:ascii="Times" w:hAnsi="Times" w:cs="Times"/>
                <w:color w:val="000000"/>
              </w:rPr>
              <w:t>5</w:t>
            </w:r>
          </w:ins>
          <w:del w:id="72" w:author="Luu, Andy" w:date="2024-05-17T16:56:00Z">
            <w:r w:rsidR="00120F90" w:rsidDel="000F5E8A">
              <w:rPr>
                <w:rFonts w:ascii="Times" w:hAnsi="Times" w:cs="Times"/>
                <w:color w:val="000000"/>
              </w:rPr>
              <w:delText>1</w:delText>
            </w:r>
          </w:del>
          <w:r w:rsidR="00120F90" w:rsidRPr="00120F90">
            <w:rPr>
              <w:rFonts w:ascii="Times" w:hAnsi="Times" w:cs="Times"/>
              <w:color w:val="000000"/>
            </w:rPr>
            <w:t xml:space="preserve"> </w:t>
          </w:r>
          <w:commentRangeStart w:id="73"/>
          <w:r w:rsidR="00120F90" w:rsidRPr="00120F90">
            <w:rPr>
              <w:rFonts w:ascii="Times" w:hAnsi="Times" w:cs="Times"/>
              <w:color w:val="000000"/>
            </w:rPr>
            <w:t>year</w:t>
          </w:r>
          <w:commentRangeEnd w:id="73"/>
          <w:ins w:id="74" w:author="Luu, Andy" w:date="2024-05-17T16:56:00Z">
            <w:r w:rsidR="000F5E8A">
              <w:rPr>
                <w:rFonts w:ascii="Times" w:hAnsi="Times" w:cs="Times"/>
                <w:color w:val="000000"/>
              </w:rPr>
              <w:t>s</w:t>
            </w:r>
          </w:ins>
          <w:r w:rsidR="00AD6BF6">
            <w:rPr>
              <w:rStyle w:val="CommentReference"/>
              <w:rFonts w:ascii="Times" w:eastAsia="Times" w:hAnsi="Times" w:cs="Times"/>
            </w:rPr>
            <w:commentReference w:id="73"/>
          </w:r>
          <w:r w:rsidR="00120F90" w:rsidRPr="00120F90">
            <w:rPr>
              <w:rFonts w:ascii="Times" w:hAnsi="Times" w:cs="Times"/>
              <w:color w:val="000000"/>
            </w:rPr>
            <w:t>.</w:t>
          </w:r>
        </w:p>
      </w:sdtContent>
    </w:sdt>
    <w:p w14:paraId="310F1512" w14:textId="77777777" w:rsidR="00A54C24" w:rsidRDefault="00A54C24" w:rsidP="00276486">
      <w:pPr>
        <w:pBdr>
          <w:top w:val="nil"/>
          <w:left w:val="nil"/>
          <w:bottom w:val="nil"/>
          <w:right w:val="nil"/>
          <w:between w:val="nil"/>
        </w:pBdr>
        <w:ind w:right="180"/>
        <w:rPr>
          <w:rFonts w:ascii="Times New Roman" w:eastAsia="Times New Roman" w:hAnsi="Times New Roman" w:cs="Times New Roman"/>
          <w:i/>
          <w:color w:val="C00000"/>
        </w:rPr>
      </w:pPr>
    </w:p>
    <w:p w14:paraId="2AA821B1" w14:textId="77777777" w:rsidR="00A54C24" w:rsidRDefault="00A54C24">
      <w:pPr>
        <w:rPr>
          <w:rFonts w:ascii="Times New Roman" w:eastAsia="Times New Roman" w:hAnsi="Times New Roman" w:cs="Times New Roman"/>
          <w:b/>
          <w:sz w:val="28"/>
          <w:szCs w:val="28"/>
        </w:rPr>
      </w:pPr>
    </w:p>
    <w:bookmarkStart w:id="75" w:name="_Toc82686699" w:displacedByCustomXml="next"/>
    <w:sdt>
      <w:sdtPr>
        <w:id w:val="-1269155266"/>
        <w:lock w:val="sdtContentLocked"/>
        <w:placeholder>
          <w:docPart w:val="DefaultPlaceholder_-1854013440"/>
        </w:placeholder>
      </w:sdtPr>
      <w:sdtContent>
        <w:p w14:paraId="0F214817" w14:textId="77777777" w:rsidR="00A54C24" w:rsidRDefault="00ED7E7A">
          <w:pPr>
            <w:pStyle w:val="Heading1"/>
            <w:numPr>
              <w:ilvl w:val="0"/>
              <w:numId w:val="6"/>
            </w:numPr>
          </w:pPr>
          <w:r>
            <w:t>Provisions to Protect the Privacy Interests of Participants</w:t>
          </w:r>
        </w:p>
      </w:sdtContent>
    </w:sdt>
    <w:bookmarkEnd w:id="75" w:displacedByCustomXml="prev"/>
    <w:p w14:paraId="0AD74418" w14:textId="77777777" w:rsidR="00A54C24" w:rsidRDefault="00A54C24"/>
    <w:sdt>
      <w:sdtPr>
        <w:rPr>
          <w:rFonts w:ascii="Times New Roman" w:eastAsia="Times New Roman" w:hAnsi="Times New Roman" w:cs="Times New Roman"/>
          <w:color w:val="000000"/>
        </w:rPr>
        <w:id w:val="-1460251005"/>
        <w:lock w:val="sdtContentLocked"/>
        <w:placeholder>
          <w:docPart w:val="DefaultPlaceholder_-1854013440"/>
        </w:placeholder>
      </w:sdtPr>
      <w:sdtContent>
        <w:p w14:paraId="7F5C06DC" w14:textId="77777777" w:rsidR="00A54C24" w:rsidRDefault="00ED7E7A">
          <w:pPr>
            <w:numPr>
              <w:ilvl w:val="1"/>
              <w:numId w:val="6"/>
            </w:numPr>
            <w:pBdr>
              <w:top w:val="nil"/>
              <w:left w:val="nil"/>
              <w:bottom w:val="nil"/>
              <w:right w:val="nil"/>
              <w:between w:val="nil"/>
            </w:pBdr>
            <w:spacing w:before="120" w:after="120"/>
            <w:ind w:right="180" w:hanging="540"/>
          </w:pPr>
          <w:r>
            <w:rPr>
              <w:rFonts w:ascii="Times New Roman" w:eastAsia="Times New Roman" w:hAnsi="Times New Roman" w:cs="Times New Roman"/>
              <w:color w:val="000000"/>
            </w:rPr>
            <w:t xml:space="preserve">Describe the steps that you will take to protect participants’ privacy interests. “Privacy interest” refers to a person’s desire to place limits on with whom they interact or to whom they provide personal information (e.g., collecting the minimal </w:t>
          </w:r>
          <w:r>
            <w:rPr>
              <w:rFonts w:ascii="Times New Roman" w:eastAsia="Times New Roman" w:hAnsi="Times New Roman" w:cs="Times New Roman"/>
            </w:rPr>
            <w:t>amount of private information required to complete the study, protecting the data once it is obtained, obtaining a Certificate of Confidentiality).</w:t>
          </w:r>
          <w:r>
            <w:rPr>
              <w:rFonts w:ascii="Times New Roman" w:eastAsia="Times New Roman" w:hAnsi="Times New Roman" w:cs="Times New Roman"/>
              <w:color w:val="000000"/>
            </w:rPr>
            <w:t xml:space="preserve"> </w:t>
          </w:r>
        </w:p>
      </w:sdtContent>
    </w:sdt>
    <w:sdt>
      <w:sdtPr>
        <w:id w:val="-937984694"/>
        <w:placeholder>
          <w:docPart w:val="EF2E421EFAA94F8696C9B141E15F254C"/>
        </w:placeholder>
      </w:sdtPr>
      <w:sdtContent>
        <w:p w14:paraId="08802454" w14:textId="7D68B789" w:rsidR="00276486" w:rsidRDefault="0093477B" w:rsidP="00276486">
          <w:pPr>
            <w:pBdr>
              <w:top w:val="nil"/>
              <w:left w:val="nil"/>
              <w:bottom w:val="nil"/>
              <w:right w:val="nil"/>
              <w:between w:val="nil"/>
            </w:pBdr>
            <w:spacing w:before="120" w:after="120"/>
            <w:ind w:left="720"/>
          </w:pPr>
          <w:r>
            <w:rPr>
              <w:color w:val="000000"/>
            </w:rPr>
            <w:t>We will inform participants of the extent of our research and if they will consent to having their answers used for our research. We will only collect a minimum amount of personal information. Furthermore, the information we will gather and report from the interviews will not be sensitive in nature (i.e., they are</w:t>
          </w:r>
          <w:r w:rsidR="00F13C52">
            <w:rPr>
              <w:color w:val="000000"/>
            </w:rPr>
            <w:t xml:space="preserve"> talking about </w:t>
          </w:r>
          <w:r w:rsidR="001F5DF5">
            <w:rPr>
              <w:color w:val="000000"/>
            </w:rPr>
            <w:t xml:space="preserve">their </w:t>
          </w:r>
          <w:r w:rsidR="00591870">
            <w:rPr>
              <w:color w:val="000000"/>
            </w:rPr>
            <w:t>complaints with current systems</w:t>
          </w:r>
          <w:r>
            <w:rPr>
              <w:color w:val="000000"/>
            </w:rPr>
            <w:t>).</w:t>
          </w:r>
        </w:p>
      </w:sdtContent>
    </w:sdt>
    <w:p w14:paraId="36FE6E7A" w14:textId="77777777" w:rsidR="00A54C24" w:rsidRDefault="00A54C24" w:rsidP="00276486">
      <w:pPr>
        <w:pBdr>
          <w:top w:val="nil"/>
          <w:left w:val="nil"/>
          <w:bottom w:val="nil"/>
          <w:right w:val="nil"/>
          <w:between w:val="nil"/>
        </w:pBdr>
        <w:spacing w:before="120" w:after="120"/>
        <w:ind w:right="180"/>
      </w:pPr>
    </w:p>
    <w:bookmarkStart w:id="76" w:name="_heading=h.2et92p0" w:colFirst="0" w:colLast="0" w:displacedByCustomXml="next"/>
    <w:bookmarkEnd w:id="76" w:displacedByCustomXml="next"/>
    <w:sdt>
      <w:sdtPr>
        <w:rPr>
          <w:rFonts w:ascii="Times New Roman" w:eastAsia="Times New Roman" w:hAnsi="Times New Roman" w:cs="Times New Roman"/>
          <w:color w:val="000000"/>
        </w:rPr>
        <w:id w:val="735978904"/>
        <w:lock w:val="sdtContentLocked"/>
        <w:placeholder>
          <w:docPart w:val="DefaultPlaceholder_-1854013440"/>
        </w:placeholder>
      </w:sdtPr>
      <w:sdtEndPr>
        <w:rPr>
          <w:color w:val="auto"/>
        </w:rPr>
      </w:sdtEndPr>
      <w:sdtContent>
        <w:p w14:paraId="59E10E7E" w14:textId="77777777" w:rsidR="00A54C24" w:rsidRDefault="00ED7E7A">
          <w:pPr>
            <w:numPr>
              <w:ilvl w:val="1"/>
              <w:numId w:val="6"/>
            </w:numPr>
            <w:pBdr>
              <w:top w:val="nil"/>
              <w:left w:val="nil"/>
              <w:bottom w:val="nil"/>
              <w:right w:val="nil"/>
              <w:between w:val="nil"/>
            </w:pBdr>
            <w:spacing w:before="120" w:after="120"/>
            <w:ind w:right="180" w:hanging="540"/>
          </w:pPr>
          <w:r>
            <w:rPr>
              <w:rFonts w:ascii="Times New Roman" w:eastAsia="Times New Roman" w:hAnsi="Times New Roman" w:cs="Times New Roman"/>
              <w:color w:val="000000"/>
            </w:rPr>
            <w:t>Describe steps that you will take to make participants feel at ease with the research situation in terms of the questions being asked. “At ease” does not refer to physical discomfort, but the sense of intrusiveness a participant might experience in response to questions, making it clear o</w:t>
          </w:r>
          <w:r>
            <w:rPr>
              <w:rFonts w:ascii="Times New Roman" w:eastAsia="Times New Roman" w:hAnsi="Times New Roman" w:cs="Times New Roman"/>
            </w:rPr>
            <w:t>n surveys that participants can discontinue at any time, not asking questions about private or sensitive issues unless necessary for the research.</w:t>
          </w:r>
        </w:p>
      </w:sdtContent>
    </w:sdt>
    <w:sdt>
      <w:sdtPr>
        <w:id w:val="-1256117979"/>
        <w:placeholder>
          <w:docPart w:val="40DA3126E75A41118824167DA7B98A72"/>
        </w:placeholder>
      </w:sdtPr>
      <w:sdtContent>
        <w:p w14:paraId="29F5DF40" w14:textId="2EAED8A2" w:rsidR="00276486" w:rsidRDefault="00791A9D" w:rsidP="00791A9D">
          <w:pPr>
            <w:pStyle w:val="NormalWeb"/>
            <w:spacing w:before="120" w:beforeAutospacing="0" w:after="120" w:afterAutospacing="0"/>
            <w:ind w:left="720"/>
          </w:pPr>
          <w:r w:rsidRPr="00791A9D">
            <w:rPr>
              <w:rFonts w:ascii="Times" w:hAnsi="Times" w:cs="Times"/>
              <w:color w:val="000000"/>
            </w:rPr>
            <w:t>We will start off the interview with some pleasantries, inform them of what to expect, and then also let them know they can choose not to answer any specific questions and can also leave the interview at any time</w:t>
          </w:r>
          <w:r>
            <w:rPr>
              <w:rFonts w:ascii="Times" w:hAnsi="Times" w:cs="Times"/>
              <w:color w:val="000000"/>
            </w:rPr>
            <w:t>.</w:t>
          </w:r>
        </w:p>
      </w:sdtContent>
    </w:sdt>
    <w:p w14:paraId="58826E2B" w14:textId="77777777" w:rsidR="00A54C24" w:rsidRDefault="00A54C24" w:rsidP="00276486">
      <w:pPr>
        <w:pBdr>
          <w:top w:val="nil"/>
          <w:left w:val="nil"/>
          <w:bottom w:val="nil"/>
          <w:right w:val="nil"/>
          <w:between w:val="nil"/>
        </w:pBdr>
        <w:spacing w:before="120" w:after="120"/>
        <w:ind w:right="180"/>
      </w:pPr>
    </w:p>
    <w:sdt>
      <w:sdtPr>
        <w:id w:val="-1821563382"/>
        <w:lock w:val="sdtContentLocked"/>
        <w:placeholder>
          <w:docPart w:val="DefaultPlaceholder_-1854013440"/>
        </w:placeholder>
      </w:sdtPr>
      <w:sdtEndPr>
        <w:rPr>
          <w:color w:val="000000"/>
        </w:rPr>
      </w:sdtEndPr>
      <w:sdtContent>
        <w:p w14:paraId="1EC9523F" w14:textId="77777777" w:rsidR="00A54C24" w:rsidRDefault="00ED7E7A">
          <w:pPr>
            <w:numPr>
              <w:ilvl w:val="1"/>
              <w:numId w:val="6"/>
            </w:numPr>
            <w:pBdr>
              <w:top w:val="nil"/>
              <w:left w:val="nil"/>
              <w:bottom w:val="nil"/>
              <w:right w:val="nil"/>
              <w:between w:val="nil"/>
            </w:pBdr>
            <w:spacing w:before="120" w:after="120"/>
            <w:ind w:right="180" w:hanging="540"/>
          </w:pPr>
          <w:r>
            <w:t xml:space="preserve">Describe any required reporting that might occur because of your research questions, study populations, and data collection methods. </w:t>
          </w:r>
          <w:r>
            <w:lastRenderedPageBreak/>
            <w:t>Examples of required reporting in the Commonwealth of Virginia and Virginia Tech include:</w:t>
          </w:r>
        </w:p>
        <w:p w14:paraId="2C650092" w14:textId="77777777" w:rsidR="00A54C24" w:rsidRDefault="00ED7E7A">
          <w:pPr>
            <w:numPr>
              <w:ilvl w:val="1"/>
              <w:numId w:val="10"/>
            </w:numPr>
            <w:pBdr>
              <w:top w:val="nil"/>
              <w:left w:val="nil"/>
              <w:bottom w:val="nil"/>
              <w:right w:val="nil"/>
              <w:between w:val="nil"/>
            </w:pBdr>
            <w:ind w:left="1980" w:hanging="450"/>
            <w:rPr>
              <w:color w:val="000000"/>
            </w:rPr>
          </w:pPr>
          <w:r>
            <w:rPr>
              <w:b/>
              <w:color w:val="000000"/>
              <w:u w:val="single"/>
            </w:rPr>
            <w:t>Any</w:t>
          </w:r>
          <w:r>
            <w:rPr>
              <w:color w:val="000000"/>
            </w:rPr>
            <w:t xml:space="preserve"> suspicions (e.g., circumstantial, disclosed) of child abuse (physical, emotional, sexual) and neglect </w:t>
          </w:r>
        </w:p>
        <w:p w14:paraId="39D3B808" w14:textId="77777777" w:rsidR="00A54C24" w:rsidRDefault="00ED7E7A">
          <w:pPr>
            <w:numPr>
              <w:ilvl w:val="1"/>
              <w:numId w:val="10"/>
            </w:numPr>
            <w:pBdr>
              <w:top w:val="nil"/>
              <w:left w:val="nil"/>
              <w:bottom w:val="nil"/>
              <w:right w:val="nil"/>
              <w:between w:val="nil"/>
            </w:pBdr>
            <w:ind w:left="1980" w:hanging="450"/>
            <w:rPr>
              <w:color w:val="000000"/>
            </w:rPr>
          </w:pPr>
          <w:r>
            <w:rPr>
              <w:color w:val="000000"/>
            </w:rPr>
            <w:t>Sexual discrimination and/or sexual violence that involves a student</w:t>
          </w:r>
        </w:p>
        <w:p w14:paraId="0A47E054" w14:textId="77777777" w:rsidR="00A54C24" w:rsidRDefault="00ED7E7A">
          <w:pPr>
            <w:numPr>
              <w:ilvl w:val="1"/>
              <w:numId w:val="10"/>
            </w:numPr>
            <w:pBdr>
              <w:top w:val="nil"/>
              <w:left w:val="nil"/>
              <w:bottom w:val="nil"/>
              <w:right w:val="nil"/>
              <w:between w:val="nil"/>
            </w:pBdr>
            <w:ind w:left="1980" w:hanging="450"/>
            <w:rPr>
              <w:color w:val="000000"/>
            </w:rPr>
          </w:pPr>
          <w:r>
            <w:rPr>
              <w:color w:val="000000"/>
            </w:rPr>
            <w:t>Disclosure or signs of intention to harm oneself (i.e., suicidal ideation and/or plan)</w:t>
          </w:r>
        </w:p>
        <w:p w14:paraId="0275ACB1" w14:textId="77777777" w:rsidR="00A54C24" w:rsidRDefault="00ED7E7A">
          <w:pPr>
            <w:numPr>
              <w:ilvl w:val="1"/>
              <w:numId w:val="10"/>
            </w:numPr>
            <w:pBdr>
              <w:top w:val="nil"/>
              <w:left w:val="nil"/>
              <w:bottom w:val="nil"/>
              <w:right w:val="nil"/>
              <w:between w:val="nil"/>
            </w:pBdr>
            <w:ind w:left="1980" w:hanging="450"/>
            <w:rPr>
              <w:color w:val="000000"/>
            </w:rPr>
          </w:pPr>
          <w:r>
            <w:rPr>
              <w:color w:val="000000"/>
            </w:rPr>
            <w:t>Disclosure or signs of desire to harm others (i.e., homicidal ideation and/or plan)</w:t>
          </w:r>
        </w:p>
        <w:p w14:paraId="776EC249" w14:textId="77777777" w:rsidR="00A54C24" w:rsidRDefault="00ED7E7A">
          <w:pPr>
            <w:numPr>
              <w:ilvl w:val="1"/>
              <w:numId w:val="10"/>
            </w:numPr>
            <w:pBdr>
              <w:top w:val="nil"/>
              <w:left w:val="nil"/>
              <w:bottom w:val="nil"/>
              <w:right w:val="nil"/>
              <w:between w:val="nil"/>
            </w:pBdr>
            <w:ind w:left="1980" w:hanging="450"/>
            <w:rPr>
              <w:color w:val="000000"/>
            </w:rPr>
          </w:pPr>
          <w:r>
            <w:rPr>
              <w:color w:val="000000"/>
            </w:rPr>
            <w:t>Suspected abuse, neglect, or exploitation of vulnerable adults (e.g., individuals with a disability, elderly persons)</w:t>
          </w:r>
        </w:p>
      </w:sdtContent>
    </w:sdt>
    <w:p w14:paraId="6F206F5E" w14:textId="77777777" w:rsidR="00A54C24" w:rsidRDefault="00A54C24">
      <w:pPr>
        <w:pBdr>
          <w:top w:val="nil"/>
          <w:left w:val="nil"/>
          <w:bottom w:val="nil"/>
          <w:right w:val="nil"/>
          <w:between w:val="nil"/>
        </w:pBdr>
        <w:ind w:left="720" w:hanging="720"/>
        <w:rPr>
          <w:color w:val="000000"/>
        </w:rPr>
      </w:pPr>
    </w:p>
    <w:bookmarkStart w:id="77" w:name="_heading=h.2xcytpi" w:colFirst="0" w:colLast="0" w:displacedByCustomXml="next"/>
    <w:bookmarkEnd w:id="77" w:displacedByCustomXml="next"/>
    <w:sdt>
      <w:sdtPr>
        <w:rPr>
          <w:color w:val="808080"/>
        </w:rPr>
        <w:id w:val="-1690668105"/>
        <w:placeholder>
          <w:docPart w:val="56E2FCC9A8E64D9D9C69A7E9D075DBEE"/>
        </w:placeholder>
      </w:sdtPr>
      <w:sdtContent>
        <w:p w14:paraId="7A9A0AB8" w14:textId="70BBF856" w:rsidR="00A54C24" w:rsidRDefault="00791A9D" w:rsidP="006B728D">
          <w:pPr>
            <w:pBdr>
              <w:top w:val="nil"/>
              <w:left w:val="nil"/>
              <w:bottom w:val="nil"/>
              <w:right w:val="nil"/>
              <w:between w:val="nil"/>
            </w:pBdr>
            <w:ind w:left="720" w:firstLine="630"/>
            <w:rPr>
              <w:rFonts w:ascii="Times New Roman" w:eastAsia="Times New Roman" w:hAnsi="Times New Roman" w:cs="Times New Roman"/>
              <w:i/>
              <w:color w:val="C00000"/>
            </w:rPr>
          </w:pPr>
          <w:r>
            <w:rPr>
              <w:color w:val="808080"/>
            </w:rPr>
            <w:t>N/A</w:t>
          </w:r>
        </w:p>
      </w:sdtContent>
    </w:sdt>
    <w:bookmarkStart w:id="78" w:name="_heading=h.9ed3kt1vdrnn" w:colFirst="0" w:colLast="0" w:displacedByCustomXml="prev"/>
    <w:bookmarkEnd w:id="78" w:displacedByCustomXml="prev"/>
    <w:bookmarkStart w:id="79" w:name="_heading=h.3whwml4" w:colFirst="0" w:colLast="0"/>
    <w:bookmarkStart w:id="80" w:name="_Toc82686700"/>
    <w:bookmarkEnd w:id="79"/>
    <w:p w14:paraId="029A2218" w14:textId="77777777" w:rsidR="00A54C24" w:rsidRDefault="00000000">
      <w:pPr>
        <w:pStyle w:val="Heading1"/>
        <w:numPr>
          <w:ilvl w:val="0"/>
          <w:numId w:val="6"/>
        </w:numPr>
        <w:spacing w:before="240"/>
      </w:pPr>
      <w:sdt>
        <w:sdtPr>
          <w:id w:val="-1339238234"/>
          <w:lock w:val="sdtContentLocked"/>
          <w:placeholder>
            <w:docPart w:val="DefaultPlaceholder_-1854013440"/>
          </w:placeholder>
        </w:sdtPr>
        <w:sdtContent>
          <w:r w:rsidR="00ED7E7A">
            <w:t>Consent Process</w:t>
          </w:r>
        </w:sdtContent>
      </w:sdt>
      <w:bookmarkEnd w:id="80"/>
    </w:p>
    <w:sdt>
      <w:sdtPr>
        <w:rPr>
          <w:rFonts w:ascii="Times New Roman" w:eastAsia="Times New Roman" w:hAnsi="Times New Roman" w:cs="Times New Roman"/>
          <w:color w:val="000000"/>
        </w:rPr>
        <w:id w:val="-1311479487"/>
        <w:lock w:val="sdtContentLocked"/>
        <w:placeholder>
          <w:docPart w:val="DefaultPlaceholder_-1854013440"/>
        </w:placeholder>
      </w:sdtPr>
      <w:sdtEndPr>
        <w:rPr>
          <w:color w:val="auto"/>
        </w:rPr>
      </w:sdtEndPr>
      <w:sdtContent>
        <w:p w14:paraId="6E1A9FE6" w14:textId="77777777" w:rsidR="00A54C24" w:rsidRDefault="00ED7E7A">
          <w:pPr>
            <w:numPr>
              <w:ilvl w:val="1"/>
              <w:numId w:val="6"/>
            </w:numPr>
            <w:pBdr>
              <w:top w:val="nil"/>
              <w:left w:val="nil"/>
              <w:bottom w:val="nil"/>
              <w:right w:val="nil"/>
              <w:between w:val="nil"/>
            </w:pBdr>
            <w:spacing w:before="120" w:after="120"/>
            <w:ind w:right="180" w:hanging="540"/>
          </w:pPr>
          <w:r>
            <w:rPr>
              <w:rFonts w:ascii="Times New Roman" w:eastAsia="Times New Roman" w:hAnsi="Times New Roman" w:cs="Times New Roman"/>
              <w:color w:val="000000"/>
            </w:rPr>
            <w:t xml:space="preserve">Indicate </w:t>
          </w:r>
          <w:r>
            <w:rPr>
              <w:rFonts w:ascii="Times New Roman" w:eastAsia="Times New Roman" w:hAnsi="Times New Roman" w:cs="Times New Roman"/>
            </w:rPr>
            <w:t>the process by which</w:t>
          </w:r>
          <w:r>
            <w:rPr>
              <w:rFonts w:ascii="Times New Roman" w:eastAsia="Times New Roman" w:hAnsi="Times New Roman" w:cs="Times New Roman"/>
              <w:color w:val="000000"/>
            </w:rPr>
            <w:t xml:space="preserve"> you will inform participants about the study and determine their voluntary decision to participate</w:t>
          </w:r>
          <w:r>
            <w:rPr>
              <w:rFonts w:ascii="Times New Roman" w:eastAsia="Times New Roman" w:hAnsi="Times New Roman" w:cs="Times New Roman"/>
            </w:rPr>
            <w:t>.</w:t>
          </w:r>
          <w:r>
            <w:rPr>
              <w:rFonts w:ascii="Times New Roman" w:eastAsia="Times New Roman" w:hAnsi="Times New Roman" w:cs="Times New Roman"/>
              <w:color w:val="000000"/>
            </w:rPr>
            <w:t xml:space="preserve"> If consent is implied that process should be described here.  </w:t>
          </w:r>
          <w:r>
            <w:rPr>
              <w:rFonts w:ascii="Times New Roman" w:eastAsia="Times New Roman" w:hAnsi="Times New Roman" w:cs="Times New Roman"/>
            </w:rPr>
            <w:t xml:space="preserve">Please upload the information sheet and scripts referenced in this section to Protocol Management. </w:t>
          </w:r>
        </w:p>
      </w:sdtContent>
    </w:sdt>
    <w:sdt>
      <w:sdtPr>
        <w:id w:val="19590111"/>
        <w:placeholder>
          <w:docPart w:val="8617EC20D0B7497E9A09C046999E4AA9"/>
        </w:placeholder>
      </w:sdtPr>
      <w:sdtContent>
        <w:p w14:paraId="0E7528B4" w14:textId="00F52EA3" w:rsidR="00276486" w:rsidRDefault="000819C7" w:rsidP="000819C7">
          <w:pPr>
            <w:pStyle w:val="NormalWeb"/>
            <w:spacing w:before="120" w:beforeAutospacing="0" w:after="120" w:afterAutospacing="0"/>
            <w:ind w:left="720"/>
          </w:pPr>
          <w:r w:rsidRPr="000819C7">
            <w:rPr>
              <w:rFonts w:ascii="Times" w:hAnsi="Times" w:cs="Times"/>
              <w:color w:val="000000"/>
            </w:rPr>
            <w:t>We will give an information sheet to the participants to inform them of our study and why we will use their data for our research purposes. Participants will read</w:t>
          </w:r>
          <w:ins w:id="81" w:author="Luu, Andy" w:date="2024-05-17T17:10:00Z">
            <w:r w:rsidR="00C07CD5">
              <w:rPr>
                <w:rFonts w:ascii="Times" w:hAnsi="Times" w:cs="Times"/>
                <w:color w:val="000000"/>
              </w:rPr>
              <w:t xml:space="preserve"> a consent form and then provide their verbal consent of whether they are willing to participate in the </w:t>
            </w:r>
          </w:ins>
          <w:ins w:id="82" w:author="Luu, Andy" w:date="2024-05-17T17:11:00Z">
            <w:r w:rsidR="00C07CD5">
              <w:rPr>
                <w:rFonts w:ascii="Times" w:hAnsi="Times" w:cs="Times"/>
                <w:color w:val="000000"/>
              </w:rPr>
              <w:t xml:space="preserve">interview or not by saying “I consent to participate in this research” or I do NOT consent to participate in this research” </w:t>
            </w:r>
          </w:ins>
          <w:del w:id="83" w:author="Luu, Andy" w:date="2024-05-17T17:10:00Z">
            <w:r w:rsidRPr="000819C7" w:rsidDel="00C07CD5">
              <w:rPr>
                <w:rFonts w:ascii="Times" w:hAnsi="Times" w:cs="Times"/>
                <w:color w:val="000000"/>
              </w:rPr>
              <w:delText xml:space="preserve"> and sign a consent form </w:delText>
            </w:r>
          </w:del>
          <w:r w:rsidRPr="000819C7">
            <w:rPr>
              <w:rFonts w:ascii="Times" w:hAnsi="Times" w:cs="Times"/>
              <w:color w:val="000000"/>
            </w:rPr>
            <w:t>(see attached).</w:t>
          </w:r>
        </w:p>
      </w:sdtContent>
    </w:sdt>
    <w:p w14:paraId="3FA74C65" w14:textId="77777777" w:rsidR="00A54C24" w:rsidRDefault="00A54C24">
      <w:pPr>
        <w:pBdr>
          <w:top w:val="nil"/>
          <w:left w:val="nil"/>
          <w:bottom w:val="nil"/>
          <w:right w:val="nil"/>
          <w:between w:val="nil"/>
        </w:pBdr>
        <w:tabs>
          <w:tab w:val="left" w:pos="1260"/>
        </w:tabs>
        <w:spacing w:before="120" w:after="120"/>
        <w:ind w:left="1440" w:right="720" w:hanging="720"/>
        <w:rPr>
          <w:rFonts w:ascii="Times New Roman" w:eastAsia="Times New Roman" w:hAnsi="Times New Roman" w:cs="Times New Roman"/>
          <w:b/>
          <w:color w:val="000000"/>
        </w:rPr>
      </w:pPr>
    </w:p>
    <w:sdt>
      <w:sdtPr>
        <w:id w:val="-1349020823"/>
        <w:lock w:val="sdtContentLocked"/>
        <w:placeholder>
          <w:docPart w:val="DefaultPlaceholder_-1854013440"/>
        </w:placeholder>
      </w:sdtPr>
      <w:sdtContent>
        <w:p w14:paraId="102A91B7" w14:textId="77777777" w:rsidR="00A54C24" w:rsidRPr="00EB7A60" w:rsidRDefault="00ED7E7A" w:rsidP="00EB7A60">
          <w:pPr>
            <w:pStyle w:val="ListParagraph"/>
            <w:numPr>
              <w:ilvl w:val="1"/>
              <w:numId w:val="6"/>
            </w:numPr>
            <w:pBdr>
              <w:top w:val="nil"/>
              <w:left w:val="nil"/>
              <w:bottom w:val="nil"/>
              <w:right w:val="nil"/>
              <w:between w:val="nil"/>
            </w:pBdr>
            <w:tabs>
              <w:tab w:val="left" w:pos="1260"/>
            </w:tabs>
            <w:spacing w:before="120" w:after="120"/>
            <w:ind w:right="720" w:hanging="540"/>
            <w:rPr>
              <w:rFonts w:ascii="Times New Roman" w:eastAsia="Times New Roman" w:hAnsi="Times New Roman" w:cs="Times New Roman"/>
              <w:b/>
              <w:color w:val="000000"/>
            </w:rPr>
          </w:pPr>
          <w:r>
            <w:t>Does your research involve Non-English speaking participants?</w:t>
          </w:r>
        </w:p>
      </w:sdtContent>
    </w:sdt>
    <w:p w14:paraId="4C24D6D9" w14:textId="77777777" w:rsidR="00A54C24" w:rsidRPr="006E4B86" w:rsidRDefault="00000000" w:rsidP="006E4B86">
      <w:pPr>
        <w:pBdr>
          <w:top w:val="nil"/>
          <w:left w:val="nil"/>
          <w:bottom w:val="nil"/>
          <w:right w:val="nil"/>
          <w:between w:val="nil"/>
        </w:pBdr>
        <w:spacing w:before="120" w:after="120"/>
        <w:ind w:left="2160" w:right="180"/>
        <w:rPr>
          <w:rFonts w:ascii="Times New Roman" w:eastAsia="Times New Roman" w:hAnsi="Times New Roman" w:cs="Times New Roman"/>
        </w:rPr>
      </w:pPr>
      <w:sdt>
        <w:sdtPr>
          <w:rPr>
            <w:rFonts w:ascii="MS Gothic" w:eastAsia="MS Gothic" w:hAnsi="MS Gothic" w:cs="Times New Roman" w:hint="eastAsia"/>
            <w:color w:val="000000"/>
          </w:rPr>
          <w:id w:val="1511102677"/>
          <w14:checkbox>
            <w14:checked w14:val="0"/>
            <w14:checkedState w14:val="2612" w14:font="MS Gothic"/>
            <w14:uncheckedState w14:val="2610" w14:font="MS Gothic"/>
          </w14:checkbox>
        </w:sdtPr>
        <w:sdtContent>
          <w:r w:rsidR="00276486">
            <w:rPr>
              <w:rFonts w:ascii="MS Gothic" w:eastAsia="MS Gothic" w:hAnsi="MS Gothic" w:cs="Times New Roman" w:hint="eastAsia"/>
              <w:color w:val="000000"/>
            </w:rPr>
            <w:t>☐</w:t>
          </w:r>
        </w:sdtContent>
      </w:sdt>
      <w:r w:rsidR="00EB7A60">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639265721"/>
          <w:lock w:val="sdtContentLocked"/>
          <w:placeholder>
            <w:docPart w:val="DefaultPlaceholder_-1854013440"/>
          </w:placeholder>
        </w:sdtPr>
        <w:sdtContent>
          <w:r w:rsidR="00ED7E7A" w:rsidRPr="006E4B86">
            <w:rPr>
              <w:rFonts w:ascii="Times New Roman" w:eastAsia="Times New Roman" w:hAnsi="Times New Roman" w:cs="Times New Roman"/>
              <w:color w:val="000000"/>
            </w:rPr>
            <w:t>Yes, respond to question 1</w:t>
          </w:r>
          <w:r w:rsidR="00ED7E7A">
            <w:rPr>
              <w:rFonts w:ascii="Times New Roman" w:eastAsia="Times New Roman" w:hAnsi="Times New Roman" w:cs="Times New Roman"/>
              <w:color w:val="000000"/>
            </w:rPr>
            <w:t>2</w:t>
          </w:r>
          <w:r w:rsidR="00ED7E7A" w:rsidRPr="006E4B86">
            <w:rPr>
              <w:rFonts w:ascii="Times New Roman" w:eastAsia="Times New Roman" w:hAnsi="Times New Roman" w:cs="Times New Roman"/>
              <w:color w:val="000000"/>
            </w:rPr>
            <w:t>.</w:t>
          </w:r>
          <w:r w:rsidR="00ED7E7A">
            <w:rPr>
              <w:rFonts w:ascii="Times New Roman" w:eastAsia="Times New Roman" w:hAnsi="Times New Roman" w:cs="Times New Roman"/>
              <w:color w:val="000000"/>
            </w:rPr>
            <w:t>3</w:t>
          </w:r>
        </w:sdtContent>
      </w:sdt>
    </w:p>
    <w:p w14:paraId="3C53139B" w14:textId="69798767" w:rsidR="00A54C24" w:rsidRPr="006E4B86" w:rsidRDefault="00000000" w:rsidP="006E4B86">
      <w:pPr>
        <w:pBdr>
          <w:top w:val="nil"/>
          <w:left w:val="nil"/>
          <w:bottom w:val="nil"/>
          <w:right w:val="nil"/>
          <w:between w:val="nil"/>
        </w:pBdr>
        <w:spacing w:before="120" w:after="120"/>
        <w:ind w:left="2160" w:right="180"/>
        <w:rPr>
          <w:rFonts w:ascii="Times New Roman" w:eastAsia="Times New Roman" w:hAnsi="Times New Roman" w:cs="Times New Roman"/>
        </w:rPr>
      </w:pPr>
      <w:sdt>
        <w:sdtPr>
          <w:rPr>
            <w:rFonts w:ascii="MS Gothic" w:eastAsia="MS Gothic" w:hAnsi="MS Gothic" w:cs="Times New Roman" w:hint="eastAsia"/>
            <w:color w:val="000000"/>
          </w:rPr>
          <w:id w:val="-1770615335"/>
          <w14:checkbox>
            <w14:checked w14:val="1"/>
            <w14:checkedState w14:val="2612" w14:font="MS Gothic"/>
            <w14:uncheckedState w14:val="2610" w14:font="MS Gothic"/>
          </w14:checkbox>
        </w:sdtPr>
        <w:sdtContent>
          <w:r w:rsidR="000819C7">
            <w:rPr>
              <w:rFonts w:ascii="MS Gothic" w:eastAsia="MS Gothic" w:hAnsi="MS Gothic" w:cs="Times New Roman" w:hint="eastAsia"/>
              <w:color w:val="000000"/>
            </w:rPr>
            <w:t>☒</w:t>
          </w:r>
        </w:sdtContent>
      </w:sdt>
      <w:r w:rsidR="00EB7A60">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268747433"/>
          <w:lock w:val="sdtContentLocked"/>
          <w:placeholder>
            <w:docPart w:val="DefaultPlaceholder_-1854013440"/>
          </w:placeholder>
        </w:sdtPr>
        <w:sdtContent>
          <w:r w:rsidR="00ED7E7A" w:rsidRPr="006E4B86">
            <w:rPr>
              <w:rFonts w:ascii="Times New Roman" w:eastAsia="Times New Roman" w:hAnsi="Times New Roman" w:cs="Times New Roman"/>
              <w:color w:val="000000"/>
            </w:rPr>
            <w:t>No, skip to question 1</w:t>
          </w:r>
          <w:r w:rsidR="00ED7E7A">
            <w:rPr>
              <w:rFonts w:ascii="Times New Roman" w:eastAsia="Times New Roman" w:hAnsi="Times New Roman" w:cs="Times New Roman"/>
              <w:color w:val="000000"/>
            </w:rPr>
            <w:t>2</w:t>
          </w:r>
          <w:r w:rsidR="00ED7E7A" w:rsidRPr="006E4B86">
            <w:rPr>
              <w:rFonts w:ascii="Times New Roman" w:eastAsia="Times New Roman" w:hAnsi="Times New Roman" w:cs="Times New Roman"/>
              <w:color w:val="000000"/>
            </w:rPr>
            <w:t>.</w:t>
          </w:r>
          <w:r w:rsidR="00ED7E7A">
            <w:rPr>
              <w:rFonts w:ascii="Times New Roman" w:eastAsia="Times New Roman" w:hAnsi="Times New Roman" w:cs="Times New Roman"/>
              <w:color w:val="000000"/>
            </w:rPr>
            <w:t>4</w:t>
          </w:r>
        </w:sdtContent>
      </w:sdt>
    </w:p>
    <w:p w14:paraId="5A23F3CE" w14:textId="77777777" w:rsidR="00A54C24" w:rsidRPr="006E4B86" w:rsidRDefault="00A54C24" w:rsidP="006E4B86">
      <w:pPr>
        <w:pBdr>
          <w:top w:val="nil"/>
          <w:left w:val="nil"/>
          <w:bottom w:val="nil"/>
          <w:right w:val="nil"/>
          <w:between w:val="nil"/>
        </w:pBdr>
        <w:tabs>
          <w:tab w:val="left" w:pos="1260"/>
        </w:tabs>
        <w:spacing w:before="120"/>
        <w:ind w:left="1260" w:right="720"/>
        <w:rPr>
          <w:rFonts w:ascii="Times New Roman" w:eastAsia="Times New Roman" w:hAnsi="Times New Roman" w:cs="Times New Roman"/>
          <w:color w:val="000000"/>
        </w:rPr>
      </w:pPr>
    </w:p>
    <w:sdt>
      <w:sdtPr>
        <w:rPr>
          <w:rFonts w:ascii="Times New Roman" w:eastAsia="Times New Roman" w:hAnsi="Times New Roman" w:cs="Times New Roman"/>
          <w:color w:val="000000"/>
        </w:rPr>
        <w:id w:val="1127896255"/>
        <w:lock w:val="sdtContentLocked"/>
        <w:placeholder>
          <w:docPart w:val="DefaultPlaceholder_-1854013440"/>
        </w:placeholder>
      </w:sdtPr>
      <w:sdtContent>
        <w:p w14:paraId="304CFF27" w14:textId="77777777" w:rsidR="00A54C24" w:rsidRDefault="00ED7E7A" w:rsidP="00EB7A60">
          <w:pPr>
            <w:pStyle w:val="ListParagraph"/>
            <w:numPr>
              <w:ilvl w:val="1"/>
              <w:numId w:val="6"/>
            </w:numPr>
            <w:pBdr>
              <w:top w:val="nil"/>
              <w:left w:val="nil"/>
              <w:bottom w:val="nil"/>
              <w:right w:val="nil"/>
              <w:between w:val="nil"/>
            </w:pBdr>
            <w:tabs>
              <w:tab w:val="left" w:pos="1800"/>
            </w:tabs>
            <w:ind w:right="180" w:hanging="540"/>
          </w:pPr>
          <w:r w:rsidRPr="00EB7A60">
            <w:rPr>
              <w:rFonts w:ascii="Times New Roman" w:eastAsia="Times New Roman" w:hAnsi="Times New Roman" w:cs="Times New Roman"/>
              <w:color w:val="000000"/>
            </w:rPr>
            <w:t xml:space="preserve">Indicate what language(s) other than English are understood by prospective participants or representative and describe the process you will use to ensure that the information will be provided in a language that they understand. </w:t>
          </w:r>
        </w:p>
      </w:sdtContent>
    </w:sdt>
    <w:sdt>
      <w:sdtPr>
        <w:id w:val="945276272"/>
        <w:placeholder>
          <w:docPart w:val="B431EB9C23834FA290A7433B66967162"/>
        </w:placeholder>
      </w:sdtPr>
      <w:sdtContent>
        <w:p w14:paraId="14E5426D" w14:textId="6C20E012" w:rsidR="00276486" w:rsidRDefault="00975C6E" w:rsidP="00276486">
          <w:pPr>
            <w:pBdr>
              <w:top w:val="nil"/>
              <w:left w:val="nil"/>
              <w:bottom w:val="nil"/>
              <w:right w:val="nil"/>
              <w:between w:val="nil"/>
            </w:pBdr>
            <w:spacing w:before="120" w:after="120"/>
            <w:ind w:left="720"/>
          </w:pPr>
          <w:r>
            <w:t>N/A</w:t>
          </w:r>
        </w:p>
      </w:sdtContent>
    </w:sdt>
    <w:p w14:paraId="3A321F79" w14:textId="77777777" w:rsidR="00A54C24" w:rsidRDefault="00A54C24">
      <w:pPr>
        <w:widowControl w:val="0"/>
        <w:pBdr>
          <w:top w:val="nil"/>
          <w:left w:val="nil"/>
          <w:bottom w:val="nil"/>
          <w:right w:val="nil"/>
          <w:between w:val="nil"/>
        </w:pBdr>
        <w:rPr>
          <w:rFonts w:ascii="Times New Roman" w:eastAsia="Times New Roman" w:hAnsi="Times New Roman" w:cs="Times New Roman"/>
          <w:b/>
          <w:i/>
          <w:color w:val="C00000"/>
        </w:rPr>
      </w:pPr>
    </w:p>
    <w:sdt>
      <w:sdtPr>
        <w:rPr>
          <w:rFonts w:ascii="Times New Roman" w:eastAsia="Times New Roman" w:hAnsi="Times New Roman" w:cs="Times New Roman"/>
          <w:color w:val="000000"/>
        </w:rPr>
        <w:id w:val="1885216644"/>
        <w:lock w:val="sdtContentLocked"/>
        <w:placeholder>
          <w:docPart w:val="DefaultPlaceholder_-1854013440"/>
        </w:placeholder>
      </w:sdtPr>
      <w:sdtContent>
        <w:p w14:paraId="2FEE3090" w14:textId="77777777" w:rsidR="00A54C24" w:rsidRPr="00301C6F" w:rsidRDefault="00ED7E7A" w:rsidP="00063AAB">
          <w:pPr>
            <w:pStyle w:val="ListParagraph"/>
            <w:numPr>
              <w:ilvl w:val="1"/>
              <w:numId w:val="6"/>
            </w:numPr>
            <w:pBdr>
              <w:top w:val="nil"/>
              <w:left w:val="nil"/>
              <w:bottom w:val="nil"/>
              <w:right w:val="nil"/>
              <w:between w:val="nil"/>
            </w:pBdr>
            <w:tabs>
              <w:tab w:val="left" w:pos="1800"/>
            </w:tabs>
            <w:ind w:left="1267" w:right="187" w:hanging="547"/>
            <w:rPr>
              <w:rFonts w:ascii="Times New Roman" w:eastAsia="Times New Roman" w:hAnsi="Times New Roman" w:cs="Times New Roman"/>
              <w:color w:val="000000"/>
            </w:rPr>
          </w:pPr>
          <w:r w:rsidRPr="006E4B86">
            <w:rPr>
              <w:rFonts w:ascii="Times New Roman" w:eastAsia="Times New Roman" w:hAnsi="Times New Roman" w:cs="Times New Roman"/>
              <w:color w:val="000000"/>
            </w:rPr>
            <w:t>Does your research involve participants who are not yet adults (minors: infants, children, teenagers)</w:t>
          </w:r>
          <w:r>
            <w:rPr>
              <w:rFonts w:ascii="Times New Roman" w:eastAsia="Times New Roman" w:hAnsi="Times New Roman" w:cs="Times New Roman"/>
              <w:color w:val="000000"/>
            </w:rPr>
            <w:t>?</w:t>
          </w:r>
        </w:p>
      </w:sdtContent>
    </w:sdt>
    <w:p w14:paraId="5FC9C25A" w14:textId="065CBDA4" w:rsidR="00A54C24" w:rsidRPr="006E4B86" w:rsidRDefault="00000000" w:rsidP="006E4B86">
      <w:pPr>
        <w:pBdr>
          <w:top w:val="nil"/>
          <w:left w:val="nil"/>
          <w:bottom w:val="nil"/>
          <w:right w:val="nil"/>
          <w:between w:val="nil"/>
        </w:pBdr>
        <w:spacing w:before="120" w:after="120"/>
        <w:ind w:left="2160" w:right="180"/>
        <w:rPr>
          <w:rFonts w:ascii="Times New Roman" w:eastAsia="Times New Roman" w:hAnsi="Times New Roman" w:cs="Times New Roman"/>
        </w:rPr>
      </w:pPr>
      <w:sdt>
        <w:sdtPr>
          <w:rPr>
            <w:rFonts w:ascii="MS Gothic" w:eastAsia="MS Gothic" w:hAnsi="MS Gothic" w:cs="Times New Roman" w:hint="eastAsia"/>
            <w:color w:val="000000"/>
          </w:rPr>
          <w:id w:val="749075147"/>
          <w14:checkbox>
            <w14:checked w14:val="0"/>
            <w14:checkedState w14:val="2612" w14:font="MS Gothic"/>
            <w14:uncheckedState w14:val="2610" w14:font="MS Gothic"/>
          </w14:checkbox>
        </w:sdtPr>
        <w:sdtContent>
          <w:r w:rsidR="00691DD4">
            <w:rPr>
              <w:rFonts w:ascii="MS Gothic" w:eastAsia="MS Gothic" w:hAnsi="MS Gothic" w:cs="Times New Roman" w:hint="eastAsia"/>
              <w:color w:val="000000"/>
            </w:rPr>
            <w:t>☐</w:t>
          </w:r>
        </w:sdtContent>
      </w:sdt>
      <w:r w:rsidR="00EB7A60">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877820052"/>
          <w:lock w:val="sdtContentLocked"/>
          <w:placeholder>
            <w:docPart w:val="DefaultPlaceholder_-1854013440"/>
          </w:placeholder>
        </w:sdtPr>
        <w:sdtContent>
          <w:r w:rsidR="00ED7E7A" w:rsidRPr="006E4B86">
            <w:rPr>
              <w:rFonts w:ascii="Times New Roman" w:eastAsia="Times New Roman" w:hAnsi="Times New Roman" w:cs="Times New Roman"/>
              <w:color w:val="000000"/>
            </w:rPr>
            <w:t>Yes, respond to question 12.</w:t>
          </w:r>
          <w:r w:rsidR="00ED7E7A">
            <w:rPr>
              <w:rFonts w:ascii="Times New Roman" w:eastAsia="Times New Roman" w:hAnsi="Times New Roman" w:cs="Times New Roman"/>
              <w:color w:val="000000"/>
            </w:rPr>
            <w:t>5</w:t>
          </w:r>
        </w:sdtContent>
      </w:sdt>
    </w:p>
    <w:p w14:paraId="5A31DFD2" w14:textId="7D0661E5" w:rsidR="00A54C24" w:rsidRPr="006E4B86" w:rsidRDefault="00000000" w:rsidP="006E4B86">
      <w:pPr>
        <w:pBdr>
          <w:top w:val="nil"/>
          <w:left w:val="nil"/>
          <w:bottom w:val="nil"/>
          <w:right w:val="nil"/>
          <w:between w:val="nil"/>
        </w:pBdr>
        <w:spacing w:before="120" w:after="120"/>
        <w:ind w:left="2160" w:right="180"/>
        <w:rPr>
          <w:rFonts w:ascii="Times New Roman" w:eastAsia="Times New Roman" w:hAnsi="Times New Roman" w:cs="Times New Roman"/>
        </w:rPr>
      </w:pPr>
      <w:sdt>
        <w:sdtPr>
          <w:rPr>
            <w:rFonts w:ascii="MS Gothic" w:eastAsia="MS Gothic" w:hAnsi="MS Gothic" w:cs="Times New Roman" w:hint="eastAsia"/>
            <w:color w:val="000000"/>
          </w:rPr>
          <w:id w:val="-1342703251"/>
          <w14:checkbox>
            <w14:checked w14:val="1"/>
            <w14:checkedState w14:val="2612" w14:font="MS Gothic"/>
            <w14:uncheckedState w14:val="2610" w14:font="MS Gothic"/>
          </w14:checkbox>
        </w:sdtPr>
        <w:sdtContent>
          <w:r w:rsidR="00691DD4">
            <w:rPr>
              <w:rFonts w:ascii="MS Gothic" w:eastAsia="MS Gothic" w:hAnsi="MS Gothic" w:cs="Times New Roman" w:hint="eastAsia"/>
              <w:color w:val="000000"/>
            </w:rPr>
            <w:t>☒</w:t>
          </w:r>
        </w:sdtContent>
      </w:sdt>
      <w:r w:rsidR="00EB7A60">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1757937145"/>
          <w:lock w:val="sdtContentLocked"/>
          <w:placeholder>
            <w:docPart w:val="DefaultPlaceholder_-1854013440"/>
          </w:placeholder>
        </w:sdtPr>
        <w:sdtContent>
          <w:r w:rsidR="00ED7E7A" w:rsidRPr="006E4B86">
            <w:rPr>
              <w:rFonts w:ascii="Times New Roman" w:eastAsia="Times New Roman" w:hAnsi="Times New Roman" w:cs="Times New Roman"/>
              <w:color w:val="000000"/>
            </w:rPr>
            <w:t>No, skip to question 12.</w:t>
          </w:r>
          <w:r w:rsidR="00ED7E7A">
            <w:rPr>
              <w:rFonts w:ascii="Times New Roman" w:eastAsia="Times New Roman" w:hAnsi="Times New Roman" w:cs="Times New Roman"/>
              <w:color w:val="000000"/>
            </w:rPr>
            <w:t>6</w:t>
          </w:r>
        </w:sdtContent>
      </w:sdt>
    </w:p>
    <w:p w14:paraId="46644F0F" w14:textId="77777777" w:rsidR="00A54C24" w:rsidRPr="006E4B86" w:rsidRDefault="00A54C24" w:rsidP="006E4B86">
      <w:pPr>
        <w:pBdr>
          <w:top w:val="nil"/>
          <w:left w:val="nil"/>
          <w:bottom w:val="nil"/>
          <w:right w:val="nil"/>
          <w:between w:val="nil"/>
        </w:pBdr>
        <w:tabs>
          <w:tab w:val="left" w:pos="1260"/>
        </w:tabs>
        <w:ind w:left="720" w:right="180"/>
      </w:pPr>
    </w:p>
    <w:sdt>
      <w:sdtPr>
        <w:id w:val="1908182926"/>
        <w:placeholder>
          <w:docPart w:val="DefaultPlaceholder_-1854013440"/>
        </w:placeholder>
      </w:sdtPr>
      <w:sdtEndPr>
        <w:rPr>
          <w:rFonts w:ascii="Times New Roman" w:eastAsia="Times New Roman" w:hAnsi="Times New Roman" w:cs="Times New Roman"/>
          <w:color w:val="000000"/>
        </w:rPr>
      </w:sdtEndPr>
      <w:sdtContent>
        <w:sdt>
          <w:sdtPr>
            <w:rPr>
              <w:rFonts w:ascii="Times New Roman" w:eastAsia="Times New Roman" w:hAnsi="Times New Roman" w:cs="Times New Roman"/>
              <w:color w:val="000000"/>
            </w:rPr>
            <w:id w:val="-794061851"/>
            <w:lock w:val="sdtContentLocked"/>
            <w:placeholder>
              <w:docPart w:val="89D01ADEECCD49AB805838DD54D3496D"/>
            </w:placeholder>
          </w:sdtPr>
          <w:sdtContent>
            <w:p w14:paraId="1139CF24" w14:textId="77777777" w:rsidR="00F93128" w:rsidRPr="00301C6F" w:rsidRDefault="00F93128" w:rsidP="00F93128">
              <w:pPr>
                <w:pStyle w:val="ListParagraph"/>
                <w:numPr>
                  <w:ilvl w:val="1"/>
                  <w:numId w:val="6"/>
                </w:numPr>
                <w:pBdr>
                  <w:top w:val="nil"/>
                  <w:left w:val="nil"/>
                  <w:bottom w:val="nil"/>
                  <w:right w:val="nil"/>
                  <w:between w:val="nil"/>
                </w:pBdr>
                <w:tabs>
                  <w:tab w:val="left" w:pos="1800"/>
                </w:tabs>
                <w:ind w:left="1267" w:right="187" w:hanging="547"/>
                <w:rPr>
                  <w:rFonts w:ascii="Times New Roman" w:eastAsia="Times New Roman" w:hAnsi="Times New Roman" w:cs="Times New Roman"/>
                  <w:color w:val="000000"/>
                </w:rPr>
              </w:pPr>
              <w:r w:rsidRPr="006E4B86">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escribe the criteria that you will use to determine legal age for consent to treatments or procedures involved in the research under the applicable law of the jurisdiction in which the research will be conducted (e.g., in Virginia, individuals under the age of 18 years). Make sure you include the appropriate consent or assent template. If you are unsure which one to include contact the HRPP at </w:t>
              </w:r>
              <w:hyperlink r:id="rId27" w:history="1">
                <w:r w:rsidRPr="001979C9">
                  <w:rPr>
                    <w:rStyle w:val="Hyperlink"/>
                    <w:rFonts w:ascii="Times New Roman" w:eastAsia="Times New Roman" w:hAnsi="Times New Roman" w:cs="Times New Roman"/>
                  </w:rPr>
                  <w:t>irb@vt.edu</w:t>
                </w:r>
              </w:hyperlink>
              <w:r>
                <w:rPr>
                  <w:rFonts w:ascii="Times New Roman" w:eastAsia="Times New Roman" w:hAnsi="Times New Roman" w:cs="Times New Roman"/>
                  <w:color w:val="000000"/>
                </w:rPr>
                <w:t xml:space="preserve">. The inclusion of children </w:t>
              </w:r>
              <w:r w:rsidR="003060AD">
                <w:rPr>
                  <w:rFonts w:ascii="Times New Roman" w:eastAsia="Times New Roman" w:hAnsi="Times New Roman" w:cs="Times New Roman"/>
                  <w:color w:val="000000"/>
                </w:rPr>
                <w:t>includes some restrictions and additional information might be needed.</w:t>
              </w:r>
            </w:p>
          </w:sdtContent>
        </w:sdt>
        <w:p w14:paraId="71CC3FA3" w14:textId="77777777" w:rsidR="00A54C24" w:rsidRDefault="00ED7E7A" w:rsidP="006E4B86">
          <w:pPr>
            <w:numPr>
              <w:ilvl w:val="0"/>
              <w:numId w:val="7"/>
            </w:numPr>
            <w:pBdr>
              <w:top w:val="nil"/>
              <w:left w:val="nil"/>
              <w:bottom w:val="nil"/>
              <w:right w:val="nil"/>
              <w:between w:val="nil"/>
            </w:pBdr>
            <w:tabs>
              <w:tab w:val="left" w:pos="2340"/>
            </w:tabs>
            <w:ind w:right="180"/>
          </w:pPr>
          <w:r>
            <w:rPr>
              <w:rFonts w:ascii="Times New Roman" w:eastAsia="Times New Roman" w:hAnsi="Times New Roman" w:cs="Times New Roman"/>
              <w:color w:val="000000"/>
            </w:rPr>
            <w:t>For research conducted in Virginia, review “SOP: Legally Authorized Representatives, Minors, and Guardians (</w:t>
          </w:r>
          <w:hyperlink r:id="rId28">
            <w:r>
              <w:rPr>
                <w:rFonts w:ascii="Times New Roman" w:eastAsia="Times New Roman" w:hAnsi="Times New Roman" w:cs="Times New Roman"/>
                <w:color w:val="0000FF"/>
                <w:u w:val="single"/>
              </w:rPr>
              <w:t>HRP-013</w:t>
            </w:r>
          </w:hyperlink>
          <w:r>
            <w:rPr>
              <w:rFonts w:ascii="Times New Roman" w:eastAsia="Times New Roman" w:hAnsi="Times New Roman" w:cs="Times New Roman"/>
              <w:color w:val="000000"/>
            </w:rPr>
            <w:t>)” to determine which individuals in the state meet the definition of “minor.”</w:t>
          </w:r>
        </w:p>
        <w:p w14:paraId="43B24CD2" w14:textId="77777777" w:rsidR="00A54C24" w:rsidRDefault="00ED7E7A" w:rsidP="006E4B86">
          <w:pPr>
            <w:numPr>
              <w:ilvl w:val="0"/>
              <w:numId w:val="7"/>
            </w:numPr>
            <w:pBdr>
              <w:top w:val="nil"/>
              <w:left w:val="nil"/>
              <w:bottom w:val="nil"/>
              <w:right w:val="nil"/>
              <w:between w:val="nil"/>
            </w:pBdr>
            <w:tabs>
              <w:tab w:val="left" w:pos="2340"/>
            </w:tabs>
            <w:ind w:right="180"/>
          </w:pPr>
          <w:r w:rsidRPr="006E4B86">
            <w:rPr>
              <w:rFonts w:ascii="Times New Roman" w:eastAsia="Times New Roman" w:hAnsi="Times New Roman" w:cs="Times New Roman"/>
              <w:color w:val="000000"/>
            </w:rPr>
            <w:t xml:space="preserve">For research conducted outside of the Virginia, please describe the legal requirements for that state’s or locality’s definition of “minor.” </w:t>
          </w:r>
        </w:p>
        <w:p w14:paraId="2A39F0D4" w14:textId="77777777" w:rsidR="00A54C24" w:rsidRPr="006E4B86" w:rsidRDefault="00ED7E7A" w:rsidP="003060AD">
          <w:pPr>
            <w:pBdr>
              <w:top w:val="nil"/>
              <w:left w:val="nil"/>
              <w:bottom w:val="nil"/>
              <w:right w:val="nil"/>
              <w:between w:val="nil"/>
            </w:pBdr>
            <w:tabs>
              <w:tab w:val="left" w:pos="1800"/>
            </w:tabs>
            <w:ind w:left="1440" w:right="180"/>
          </w:pPr>
          <w:r>
            <w:rPr>
              <w:rFonts w:ascii="Times New Roman" w:eastAsia="Times New Roman" w:hAnsi="Times New Roman" w:cs="Times New Roman"/>
              <w:color w:val="000000"/>
            </w:rPr>
            <w:t>Describe the process for obtaining parental permission. Federal requirements state that:</w:t>
          </w:r>
        </w:p>
        <w:p w14:paraId="0BD8B502" w14:textId="77777777" w:rsidR="00A54C24" w:rsidRPr="006E4B86" w:rsidRDefault="00ED7E7A" w:rsidP="006E4B86">
          <w:pPr>
            <w:numPr>
              <w:ilvl w:val="0"/>
              <w:numId w:val="8"/>
            </w:numPr>
            <w:pBdr>
              <w:top w:val="nil"/>
              <w:left w:val="nil"/>
              <w:bottom w:val="nil"/>
              <w:right w:val="nil"/>
              <w:between w:val="nil"/>
            </w:pBdr>
            <w:tabs>
              <w:tab w:val="left" w:pos="2340"/>
            </w:tabs>
            <w:ind w:right="180"/>
            <w:rPr>
              <w:rFonts w:ascii="Times New Roman" w:eastAsia="Times New Roman" w:hAnsi="Times New Roman" w:cs="Times New Roman"/>
              <w:color w:val="000000"/>
            </w:rPr>
          </w:pPr>
          <w:r w:rsidRPr="006E4B86">
            <w:rPr>
              <w:rFonts w:ascii="Times New Roman" w:eastAsia="Times New Roman" w:hAnsi="Times New Roman" w:cs="Times New Roman"/>
              <w:color w:val="000000"/>
            </w:rPr>
            <w:t>Permission from one parent is acceptable for studies that involve no greater than minimal risk OR involve greater than minimal risk but present the prospect of direct benefit to the minor participant.</w:t>
          </w:r>
        </w:p>
        <w:p w14:paraId="13A4C5DA" w14:textId="77777777" w:rsidR="00A54C24" w:rsidRPr="006E4B86" w:rsidRDefault="00ED7E7A" w:rsidP="006E4B86">
          <w:pPr>
            <w:numPr>
              <w:ilvl w:val="0"/>
              <w:numId w:val="8"/>
            </w:numPr>
            <w:pBdr>
              <w:top w:val="nil"/>
              <w:left w:val="nil"/>
              <w:bottom w:val="nil"/>
              <w:right w:val="nil"/>
              <w:between w:val="nil"/>
            </w:pBdr>
            <w:tabs>
              <w:tab w:val="left" w:pos="2340"/>
            </w:tabs>
            <w:ind w:right="180"/>
            <w:rPr>
              <w:rFonts w:ascii="Times New Roman" w:eastAsia="Times New Roman" w:hAnsi="Times New Roman" w:cs="Times New Roman"/>
              <w:color w:val="000000"/>
            </w:rPr>
          </w:pPr>
          <w:r w:rsidRPr="006E4B86">
            <w:rPr>
              <w:rFonts w:ascii="Times New Roman" w:eastAsia="Times New Roman" w:hAnsi="Times New Roman" w:cs="Times New Roman"/>
              <w:color w:val="000000"/>
            </w:rPr>
            <w:t>Permission from both parents is required in all other cases (unless one parent is deceased, unknown, incompetent, or not reasonably available, or when only one parent has legal responsibility for the care and custody of the minor).</w:t>
          </w:r>
        </w:p>
        <w:p w14:paraId="3346F18C" w14:textId="77777777" w:rsidR="00A54C24" w:rsidRDefault="00ED7E7A" w:rsidP="003060AD">
          <w:pPr>
            <w:pBdr>
              <w:top w:val="nil"/>
              <w:left w:val="nil"/>
              <w:bottom w:val="nil"/>
              <w:right w:val="nil"/>
              <w:between w:val="nil"/>
            </w:pBdr>
            <w:tabs>
              <w:tab w:val="left" w:pos="1800"/>
            </w:tabs>
            <w:ind w:left="1440" w:right="180"/>
            <w:rPr>
              <w:rFonts w:ascii="Times New Roman" w:eastAsia="Times New Roman" w:hAnsi="Times New Roman" w:cs="Times New Roman"/>
              <w:color w:val="000000"/>
            </w:rPr>
          </w:pPr>
          <w:r>
            <w:rPr>
              <w:rFonts w:ascii="Times New Roman" w:eastAsia="Times New Roman" w:hAnsi="Times New Roman" w:cs="Times New Roman"/>
              <w:color w:val="000000"/>
            </w:rPr>
            <w:t>Describe whether you will obtain permission from individuals other than parents or legally authorized representatives, and if so, who will be allowed to provide permission. Describe the process you will use to determine these individuals’ authority to consent to the minor’s general medical care.</w:t>
          </w:r>
        </w:p>
        <w:p w14:paraId="43AD47EC" w14:textId="77777777" w:rsidR="00A54C24" w:rsidRDefault="00ED7E7A">
          <w:pPr>
            <w:numPr>
              <w:ilvl w:val="0"/>
              <w:numId w:val="2"/>
            </w:numPr>
            <w:pBdr>
              <w:top w:val="nil"/>
              <w:left w:val="nil"/>
              <w:bottom w:val="nil"/>
              <w:right w:val="nil"/>
              <w:between w:val="nil"/>
            </w:pBdr>
            <w:tabs>
              <w:tab w:val="left" w:pos="1800"/>
            </w:tabs>
            <w:ind w:right="180"/>
            <w:rPr>
              <w:rFonts w:ascii="Times New Roman" w:eastAsia="Times New Roman" w:hAnsi="Times New Roman" w:cs="Times New Roman"/>
              <w:color w:val="000000"/>
            </w:rPr>
          </w:pPr>
          <w:r>
            <w:rPr>
              <w:rFonts w:ascii="Times New Roman" w:eastAsia="Times New Roman" w:hAnsi="Times New Roman" w:cs="Times New Roman"/>
              <w:color w:val="000000"/>
            </w:rPr>
            <w:t>Indicate whether you will obtain assent from all, some, or none of the minors. If you will obtain assent from some minors, indicate which minors</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will be required to assent. Consider chronological age and intellectual capacity when determining who will be required to provide assent (e.g., infants are unable to assent, while teenagers are likely able to read and sign an assent form).</w:t>
          </w:r>
        </w:p>
        <w:p w14:paraId="69AD0E2F" w14:textId="77777777" w:rsidR="00A54C24" w:rsidRDefault="00ED7E7A">
          <w:pPr>
            <w:numPr>
              <w:ilvl w:val="0"/>
              <w:numId w:val="2"/>
            </w:numPr>
            <w:pBdr>
              <w:top w:val="nil"/>
              <w:left w:val="nil"/>
              <w:bottom w:val="nil"/>
              <w:right w:val="nil"/>
              <w:between w:val="nil"/>
            </w:pBdr>
            <w:tabs>
              <w:tab w:val="left" w:pos="1800"/>
            </w:tabs>
            <w:ind w:right="180"/>
            <w:rPr>
              <w:rFonts w:ascii="Times New Roman" w:eastAsia="Times New Roman" w:hAnsi="Times New Roman" w:cs="Times New Roman"/>
              <w:color w:val="000000"/>
            </w:rPr>
          </w:pPr>
          <w:r>
            <w:rPr>
              <w:rFonts w:ascii="Times New Roman" w:eastAsia="Times New Roman" w:hAnsi="Times New Roman" w:cs="Times New Roman"/>
              <w:color w:val="000000"/>
            </w:rPr>
            <w:t>When assent of minors is obtained, describe whether and how you will document it.  Will minors sign an assent form or give verbal assent?</w:t>
          </w:r>
        </w:p>
      </w:sdtContent>
    </w:sdt>
    <w:sdt>
      <w:sdtPr>
        <w:id w:val="914367212"/>
        <w:placeholder>
          <w:docPart w:val="7183FC48840D421FA5F1A5B876BE711E"/>
        </w:placeholder>
      </w:sdtPr>
      <w:sdtContent>
        <w:p w14:paraId="18E13659" w14:textId="62A4D53E" w:rsidR="00A54C24" w:rsidRPr="00721060" w:rsidRDefault="00691DD4" w:rsidP="00721060">
          <w:pPr>
            <w:pBdr>
              <w:top w:val="nil"/>
              <w:left w:val="nil"/>
              <w:bottom w:val="nil"/>
              <w:right w:val="nil"/>
              <w:between w:val="nil"/>
            </w:pBdr>
            <w:spacing w:before="120" w:after="120"/>
            <w:ind w:left="720"/>
          </w:pPr>
          <w:r>
            <w:t>N/A</w:t>
          </w:r>
        </w:p>
      </w:sdtContent>
    </w:sdt>
    <w:sdt>
      <w:sdtPr>
        <w:rPr>
          <w:rFonts w:ascii="Times New Roman" w:eastAsia="Times New Roman" w:hAnsi="Times New Roman" w:cs="Times New Roman"/>
          <w:color w:val="000000"/>
        </w:rPr>
        <w:id w:val="598835904"/>
        <w:lock w:val="sdtContentLocked"/>
        <w:placeholder>
          <w:docPart w:val="DefaultPlaceholder_-1854013440"/>
        </w:placeholder>
      </w:sdtPr>
      <w:sdtEndPr>
        <w:rPr>
          <w:rFonts w:ascii="Arial" w:eastAsia="Arial" w:hAnsi="Arial" w:cs="Arial"/>
        </w:rPr>
      </w:sdtEndPr>
      <w:sdtContent>
        <w:p w14:paraId="12EEAFE7" w14:textId="77777777" w:rsidR="00063AAB" w:rsidRPr="00063AAB" w:rsidRDefault="00063AAB" w:rsidP="00063AAB">
          <w:pPr>
            <w:pStyle w:val="ListParagraph"/>
            <w:numPr>
              <w:ilvl w:val="1"/>
              <w:numId w:val="6"/>
            </w:numPr>
            <w:pBdr>
              <w:top w:val="nil"/>
              <w:left w:val="nil"/>
              <w:bottom w:val="nil"/>
              <w:right w:val="nil"/>
              <w:between w:val="nil"/>
            </w:pBdr>
            <w:tabs>
              <w:tab w:val="left" w:pos="1800"/>
            </w:tabs>
            <w:ind w:right="180" w:hanging="540"/>
            <w:rPr>
              <w:rFonts w:ascii="Times New Roman" w:eastAsia="Times New Roman" w:hAnsi="Times New Roman" w:cs="Times New Roman"/>
              <w:color w:val="000000"/>
            </w:rPr>
          </w:pPr>
          <w:r>
            <w:rPr>
              <w:rFonts w:ascii="Times New Roman" w:eastAsia="Times New Roman" w:hAnsi="Times New Roman" w:cs="Times New Roman"/>
              <w:color w:val="000000"/>
            </w:rPr>
            <w:t>For research that involves deception describe how the study meets all of the following criteria for an alteration of the consent process:</w:t>
          </w:r>
        </w:p>
        <w:p w14:paraId="69DEF3E7" w14:textId="77777777" w:rsidR="00A54C24" w:rsidRPr="00063AAB" w:rsidRDefault="00ED7E7A" w:rsidP="00063AAB">
          <w:pPr>
            <w:pStyle w:val="ListParagraph"/>
            <w:numPr>
              <w:ilvl w:val="0"/>
              <w:numId w:val="5"/>
            </w:numPr>
            <w:pBdr>
              <w:top w:val="nil"/>
              <w:left w:val="nil"/>
              <w:bottom w:val="nil"/>
              <w:right w:val="nil"/>
              <w:between w:val="nil"/>
            </w:pBdr>
            <w:spacing w:before="120"/>
            <w:ind w:right="180"/>
            <w:rPr>
              <w:rFonts w:ascii="Times New Roman" w:hAnsi="Times New Roman" w:cs="Times New Roman"/>
            </w:rPr>
          </w:pPr>
          <w:r w:rsidRPr="00063AAB">
            <w:rPr>
              <w:rFonts w:ascii="Times New Roman" w:hAnsi="Times New Roman" w:cs="Times New Roman"/>
              <w:color w:val="000000"/>
            </w:rPr>
            <w:t>The research involves no more than minimal risk to the subjects</w:t>
          </w:r>
        </w:p>
        <w:p w14:paraId="293FCD98" w14:textId="77777777" w:rsidR="00A54C24" w:rsidRPr="00301C6F" w:rsidRDefault="00ED7E7A">
          <w:pPr>
            <w:numPr>
              <w:ilvl w:val="0"/>
              <w:numId w:val="5"/>
            </w:numPr>
            <w:pBdr>
              <w:top w:val="nil"/>
              <w:left w:val="nil"/>
              <w:bottom w:val="nil"/>
              <w:right w:val="nil"/>
              <w:between w:val="nil"/>
            </w:pBdr>
            <w:tabs>
              <w:tab w:val="left" w:pos="180"/>
            </w:tabs>
            <w:rPr>
              <w:rFonts w:ascii="Times New Roman" w:hAnsi="Times New Roman" w:cs="Times New Roman"/>
            </w:rPr>
          </w:pPr>
          <w:r w:rsidRPr="00301C6F">
            <w:rPr>
              <w:rFonts w:ascii="Times New Roman" w:hAnsi="Times New Roman" w:cs="Times New Roman"/>
              <w:color w:val="000000"/>
            </w:rPr>
            <w:t>The alteration will not adversely affect the rights and welfare of the subjects</w:t>
          </w:r>
        </w:p>
        <w:p w14:paraId="0FBF108C" w14:textId="77777777" w:rsidR="00A54C24" w:rsidRPr="00301C6F" w:rsidRDefault="00ED7E7A">
          <w:pPr>
            <w:numPr>
              <w:ilvl w:val="0"/>
              <w:numId w:val="5"/>
            </w:numPr>
            <w:pBdr>
              <w:top w:val="nil"/>
              <w:left w:val="nil"/>
              <w:bottom w:val="nil"/>
              <w:right w:val="nil"/>
              <w:between w:val="nil"/>
            </w:pBdr>
            <w:tabs>
              <w:tab w:val="left" w:pos="180"/>
            </w:tabs>
            <w:rPr>
              <w:rFonts w:ascii="Times New Roman" w:hAnsi="Times New Roman" w:cs="Times New Roman"/>
            </w:rPr>
          </w:pPr>
          <w:r w:rsidRPr="00301C6F">
            <w:rPr>
              <w:rFonts w:ascii="Times New Roman" w:hAnsi="Times New Roman" w:cs="Times New Roman"/>
              <w:color w:val="000000"/>
            </w:rPr>
            <w:t>The research could not practicably be carried out without the alteration/deception</w:t>
          </w:r>
        </w:p>
        <w:p w14:paraId="2FEA738C" w14:textId="77777777" w:rsidR="00A54C24" w:rsidRDefault="00ED7E7A" w:rsidP="00F922C5">
          <w:pPr>
            <w:numPr>
              <w:ilvl w:val="0"/>
              <w:numId w:val="5"/>
            </w:numPr>
            <w:pBdr>
              <w:top w:val="nil"/>
              <w:left w:val="nil"/>
              <w:bottom w:val="nil"/>
              <w:right w:val="nil"/>
              <w:between w:val="nil"/>
            </w:pBdr>
            <w:tabs>
              <w:tab w:val="left" w:pos="180"/>
            </w:tabs>
          </w:pPr>
          <w:r w:rsidRPr="00301C6F">
            <w:rPr>
              <w:rFonts w:ascii="Times New Roman" w:hAnsi="Times New Roman" w:cs="Times New Roman"/>
              <w:color w:val="000000"/>
            </w:rPr>
            <w:t>(Optional but encouraged in most cases) Subjects will be provided with additional pertinent information after participation (i.e., debriefing for studies involving deception)</w:t>
          </w:r>
          <w:r>
            <w:rPr>
              <w:rFonts w:ascii="Arial" w:eastAsia="Arial" w:hAnsi="Arial" w:cs="Arial"/>
              <w:color w:val="000000"/>
            </w:rPr>
            <w:t xml:space="preserve"> </w:t>
          </w:r>
        </w:p>
      </w:sdtContent>
    </w:sdt>
    <w:sdt>
      <w:sdtPr>
        <w:id w:val="1680850214"/>
        <w:placeholder>
          <w:docPart w:val="B815C90D9792407786E4145F17684BA4"/>
        </w:placeholder>
      </w:sdtPr>
      <w:sdtContent>
        <w:p w14:paraId="4669C615" w14:textId="5B637AB7" w:rsidR="00A54C24" w:rsidRPr="008A145B" w:rsidRDefault="00691DD4" w:rsidP="008A145B">
          <w:pPr>
            <w:pBdr>
              <w:top w:val="nil"/>
              <w:left w:val="nil"/>
              <w:bottom w:val="nil"/>
              <w:right w:val="nil"/>
              <w:between w:val="nil"/>
            </w:pBdr>
            <w:spacing w:before="120" w:after="120"/>
            <w:ind w:left="720"/>
          </w:pPr>
          <w:r>
            <w:t>N/A</w:t>
          </w:r>
        </w:p>
      </w:sdtContent>
    </w:sdt>
    <w:sectPr w:rsidR="00A54C24" w:rsidRPr="008A145B">
      <w:headerReference w:type="default" r:id="rId29"/>
      <w:footerReference w:type="default" r:id="rId30"/>
      <w:pgSz w:w="12240" w:h="15840"/>
      <w:pgMar w:top="1440" w:right="1800" w:bottom="1440" w:left="180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uu, Andy" w:date="2024-05-17T16:51:00Z" w:initials="AL">
    <w:p w14:paraId="57124207" w14:textId="77777777" w:rsidR="00AD32E9" w:rsidRDefault="00AD32E9" w:rsidP="00AD32E9">
      <w:r>
        <w:rPr>
          <w:rStyle w:val="CommentReference"/>
        </w:rPr>
        <w:annotationRef/>
      </w:r>
      <w:r>
        <w:rPr>
          <w:sz w:val="20"/>
          <w:szCs w:val="20"/>
          <w:highlight w:val="white"/>
        </w:rPr>
        <w:t>This section currently states that you aim to recruit between 2-10 people. However, the consent form and section 1 of the protocol mention 5-10 people. Review and revise for consistency.</w:t>
      </w:r>
    </w:p>
  </w:comment>
  <w:comment w:id="49" w:author="Luu, Andy" w:date="2024-05-17T16:55:00Z" w:initials="AL">
    <w:p w14:paraId="636587CB" w14:textId="77777777" w:rsidR="004F3AAB" w:rsidRDefault="004F3AAB" w:rsidP="004F3AAB">
      <w:r>
        <w:rPr>
          <w:rStyle w:val="CommentReference"/>
        </w:rPr>
        <w:annotationRef/>
      </w:r>
      <w:r>
        <w:rPr>
          <w:sz w:val="20"/>
          <w:szCs w:val="20"/>
          <w:highlight w:val="white"/>
        </w:rPr>
        <w:t>Review the check boxes and select any additional that may apply. Provide the details of the checked boxes in the text box below this section.</w:t>
      </w:r>
    </w:p>
  </w:comment>
  <w:comment w:id="50" w:author="Luu, Andy" w:date="2024-05-17T16:55:00Z" w:initials="AL">
    <w:p w14:paraId="668C7495" w14:textId="77777777" w:rsidR="004F3AAB" w:rsidRDefault="004F3AAB" w:rsidP="004F3AAB">
      <w:r>
        <w:rPr>
          <w:rStyle w:val="CommentReference"/>
        </w:rPr>
        <w:annotationRef/>
      </w:r>
      <w:r>
        <w:rPr>
          <w:sz w:val="20"/>
          <w:szCs w:val="20"/>
        </w:rPr>
        <w:t>I do not know what else they want me to check off here.</w:t>
      </w:r>
    </w:p>
  </w:comment>
  <w:comment w:id="73" w:author="Luu, Andy" w:date="2024-05-17T16:56:00Z" w:initials="AL">
    <w:p w14:paraId="19351D2F" w14:textId="77777777" w:rsidR="00AD6BF6" w:rsidRDefault="00AD6BF6" w:rsidP="00AD6BF6">
      <w:r>
        <w:rPr>
          <w:rStyle w:val="CommentReference"/>
        </w:rPr>
        <w:annotationRef/>
      </w:r>
      <w:r>
        <w:rPr>
          <w:sz w:val="20"/>
          <w:szCs w:val="20"/>
          <w:highlight w:val="white"/>
        </w:rPr>
        <w:t xml:space="preserve">i. Review each bullet point and provide any additional applicable details. </w:t>
      </w:r>
    </w:p>
    <w:p w14:paraId="25AD56B0" w14:textId="77777777" w:rsidR="00AD6BF6" w:rsidRDefault="00AD6BF6" w:rsidP="00AD6BF6"/>
    <w:p w14:paraId="7CEED7D5" w14:textId="77777777" w:rsidR="00AD6BF6" w:rsidRDefault="00AD6BF6" w:rsidP="00AD6BF6">
      <w:r>
        <w:rPr>
          <w:sz w:val="20"/>
          <w:szCs w:val="20"/>
          <w:highlight w:val="white"/>
        </w:rPr>
        <w:t>ii. To be in compliance with state and federal law, we have updated the data storage timeframe to 5 years. All study data should be stored for at least 5 years following study closure. Identifiers can be destroyed as soon as they are no longer needed. Revise to reflect this timeframe.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124207" w15:done="1"/>
  <w15:commentEx w15:paraId="636587CB" w15:done="1"/>
  <w15:commentEx w15:paraId="668C7495" w15:paraIdParent="636587CB" w15:done="1"/>
  <w15:commentEx w15:paraId="7CEED7D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33DCD8E" w16cex:dateUtc="2024-05-17T20:51:00Z"/>
  <w16cex:commentExtensible w16cex:durableId="6CE0E15C" w16cex:dateUtc="2024-05-17T20:55:00Z"/>
  <w16cex:commentExtensible w16cex:durableId="57014A34" w16cex:dateUtc="2024-05-17T20:55:00Z"/>
  <w16cex:commentExtensible w16cex:durableId="487C29A7" w16cex:dateUtc="2024-05-17T2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124207" w16cid:durableId="533DCD8E"/>
  <w16cid:commentId w16cid:paraId="636587CB" w16cid:durableId="6CE0E15C"/>
  <w16cid:commentId w16cid:paraId="668C7495" w16cid:durableId="57014A34"/>
  <w16cid:commentId w16cid:paraId="7CEED7D5" w16cid:durableId="487C29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5A515" w14:textId="77777777" w:rsidR="0040579B" w:rsidRDefault="0040579B">
      <w:r>
        <w:separator/>
      </w:r>
    </w:p>
    <w:p w14:paraId="334AFDE2" w14:textId="77777777" w:rsidR="0040579B" w:rsidRDefault="0040579B"/>
  </w:endnote>
  <w:endnote w:type="continuationSeparator" w:id="0">
    <w:p w14:paraId="4BF7FD85" w14:textId="77777777" w:rsidR="0040579B" w:rsidRDefault="0040579B">
      <w:r>
        <w:continuationSeparator/>
      </w:r>
    </w:p>
    <w:p w14:paraId="03C5C23E" w14:textId="77777777" w:rsidR="0040579B" w:rsidRDefault="0040579B"/>
  </w:endnote>
  <w:endnote w:type="continuationNotice" w:id="1">
    <w:p w14:paraId="6B657C59" w14:textId="77777777" w:rsidR="0040579B" w:rsidRDefault="004057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A9FA5" w14:textId="77777777" w:rsidR="0004315E" w:rsidRDefault="0004315E">
    <w:pPr>
      <w:pBdr>
        <w:top w:val="nil"/>
        <w:left w:val="nil"/>
        <w:bottom w:val="nil"/>
        <w:right w:val="nil"/>
        <w:between w:val="nil"/>
      </w:pBdr>
      <w:tabs>
        <w:tab w:val="center" w:pos="4320"/>
        <w:tab w:val="right" w:pos="8640"/>
      </w:tabs>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VT Research Protocol 503a version 1.0.1</w:t>
    </w:r>
    <w:r>
      <w:rPr>
        <w:rFonts w:ascii="Times New Roman" w:eastAsia="Times New Roman" w:hAnsi="Times New Roman" w:cs="Times New Roman"/>
        <w:color w:val="000000"/>
        <w:sz w:val="20"/>
        <w:szCs w:val="20"/>
      </w:rPr>
      <w:tab/>
      <w:t xml:space="preserve">Page </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455CFC">
      <w:rPr>
        <w:rFonts w:ascii="Times New Roman" w:eastAsia="Times New Roman" w:hAnsi="Times New Roman" w:cs="Times New Roman"/>
        <w:noProof/>
        <w:color w:val="000000"/>
        <w:sz w:val="20"/>
        <w:szCs w:val="20"/>
      </w:rPr>
      <w:t>4</w:t>
    </w:r>
    <w:r>
      <w:rPr>
        <w:rFonts w:ascii="Times New Roman" w:eastAsia="Times New Roman" w:hAnsi="Times New Roman" w:cs="Times New Roman"/>
        <w:color w:val="000000"/>
        <w:sz w:val="20"/>
        <w:szCs w:val="20"/>
      </w:rPr>
      <w:fldChar w:fldCharType="end"/>
    </w:r>
    <w:r>
      <w:rPr>
        <w:rFonts w:ascii="Times New Roman" w:eastAsia="Times New Roman" w:hAnsi="Times New Roman" w:cs="Times New Roman"/>
        <w:color w:val="000000"/>
        <w:sz w:val="20"/>
        <w:szCs w:val="20"/>
      </w:rPr>
      <w:t xml:space="preserve"> of </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NUMPAGES</w:instrText>
    </w:r>
    <w:r>
      <w:rPr>
        <w:rFonts w:ascii="Times New Roman" w:eastAsia="Times New Roman" w:hAnsi="Times New Roman" w:cs="Times New Roman"/>
        <w:color w:val="000000"/>
        <w:sz w:val="20"/>
        <w:szCs w:val="20"/>
      </w:rPr>
      <w:fldChar w:fldCharType="separate"/>
    </w:r>
    <w:r w:rsidR="00455CFC">
      <w:rPr>
        <w:rFonts w:ascii="Times New Roman" w:eastAsia="Times New Roman" w:hAnsi="Times New Roman" w:cs="Times New Roman"/>
        <w:noProof/>
        <w:color w:val="000000"/>
        <w:sz w:val="20"/>
        <w:szCs w:val="20"/>
      </w:rPr>
      <w:t>14</w:t>
    </w:r>
    <w:r>
      <w:rPr>
        <w:rFonts w:ascii="Times New Roman" w:eastAsia="Times New Roman" w:hAnsi="Times New Roman" w:cs="Times New Roman"/>
        <w:color w:val="000000"/>
        <w:sz w:val="20"/>
        <w:szCs w:val="20"/>
      </w:rPr>
      <w:fldChar w:fldCharType="end"/>
    </w:r>
    <w:r>
      <w:rPr>
        <w:rFonts w:ascii="Times New Roman" w:eastAsia="Times New Roman" w:hAnsi="Times New Roman" w:cs="Times New Roman"/>
        <w:color w:val="000000"/>
        <w:sz w:val="20"/>
        <w:szCs w:val="20"/>
      </w:rPr>
      <w:tab/>
    </w:r>
    <w:sdt>
      <w:sdtPr>
        <w:tag w:val="goog_rdk_232"/>
        <w:id w:val="-690524256"/>
      </w:sdtPr>
      <w:sdtContent>
        <w:r>
          <w:rPr>
            <w:rFonts w:ascii="Times New Roman" w:eastAsia="Times New Roman" w:hAnsi="Times New Roman" w:cs="Times New Roman"/>
            <w:color w:val="000000"/>
            <w:sz w:val="20"/>
            <w:szCs w:val="20"/>
          </w:rPr>
          <w:t>September 17, 2021</w:t>
        </w:r>
      </w:sdtContent>
    </w:sdt>
  </w:p>
  <w:p w14:paraId="058B3D9C" w14:textId="77777777" w:rsidR="0004315E" w:rsidRDefault="0004315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D1D83" w14:textId="77777777" w:rsidR="0040579B" w:rsidRDefault="0040579B">
      <w:r>
        <w:separator/>
      </w:r>
    </w:p>
    <w:p w14:paraId="4DD1F418" w14:textId="77777777" w:rsidR="0040579B" w:rsidRDefault="0040579B"/>
  </w:footnote>
  <w:footnote w:type="continuationSeparator" w:id="0">
    <w:p w14:paraId="091B1115" w14:textId="77777777" w:rsidR="0040579B" w:rsidRDefault="0040579B">
      <w:r>
        <w:continuationSeparator/>
      </w:r>
    </w:p>
    <w:p w14:paraId="6E6AF58B" w14:textId="77777777" w:rsidR="0040579B" w:rsidRDefault="0040579B"/>
  </w:footnote>
  <w:footnote w:type="continuationNotice" w:id="1">
    <w:p w14:paraId="6DB9DD4F" w14:textId="77777777" w:rsidR="0040579B" w:rsidRDefault="004057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185EB" w14:textId="4016F10E" w:rsidR="0004315E" w:rsidRDefault="003E1666">
    <w:pPr>
      <w:pBdr>
        <w:top w:val="nil"/>
        <w:left w:val="nil"/>
        <w:bottom w:val="nil"/>
        <w:right w:val="nil"/>
        <w:between w:val="nil"/>
      </w:pBdr>
      <w:tabs>
        <w:tab w:val="center" w:pos="4320"/>
        <w:tab w:val="right" w:pos="8640"/>
      </w:tabs>
      <w:rPr>
        <w:color w:val="000000"/>
      </w:rPr>
    </w:pPr>
    <w:r>
      <w:rPr>
        <w:color w:val="000000"/>
      </w:rPr>
      <w:t>24-559 DUET: Dual United Event-Based Timelines</w:t>
    </w:r>
  </w:p>
  <w:p w14:paraId="43AB7684" w14:textId="77777777" w:rsidR="0004315E" w:rsidRDefault="0004315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F23E9"/>
    <w:multiLevelType w:val="multilevel"/>
    <w:tmpl w:val="98EC36EC"/>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 w15:restartNumberingAfterBreak="0">
    <w:nsid w:val="129E5E9A"/>
    <w:multiLevelType w:val="multilevel"/>
    <w:tmpl w:val="0F905118"/>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2" w15:restartNumberingAfterBreak="0">
    <w:nsid w:val="2096529B"/>
    <w:multiLevelType w:val="multilevel"/>
    <w:tmpl w:val="BA12B89C"/>
    <w:lvl w:ilvl="0">
      <w:start w:val="1"/>
      <w:numFmt w:val="decimal"/>
      <w:lvlText w:val="%1.0"/>
      <w:lvlJc w:val="left"/>
      <w:pPr>
        <w:ind w:left="720" w:hanging="720"/>
      </w:pPr>
      <w:rPr>
        <w:rFonts w:ascii="Times New Roman" w:eastAsia="Times New Roman" w:hAnsi="Times New Roman" w:cs="Times New Roman"/>
        <w:sz w:val="28"/>
        <w:szCs w:val="28"/>
      </w:rPr>
    </w:lvl>
    <w:lvl w:ilvl="1">
      <w:start w:val="1"/>
      <w:numFmt w:val="bullet"/>
      <w:lvlText w:val="●"/>
      <w:lvlJc w:val="left"/>
      <w:pPr>
        <w:ind w:left="1260" w:firstLine="0"/>
      </w:pPr>
      <w:rPr>
        <w:rFonts w:ascii="Noto Sans Symbols" w:eastAsia="Noto Sans Symbols" w:hAnsi="Noto Sans Symbols" w:cs="Noto Sans Symbols"/>
        <w:b w:val="0"/>
        <w:i w:val="0"/>
        <w:sz w:val="24"/>
        <w:szCs w:val="24"/>
      </w:rPr>
    </w:lvl>
    <w:lvl w:ilvl="2">
      <w:start w:val="1"/>
      <w:numFmt w:val="bullet"/>
      <w:lvlText w:val="●"/>
      <w:lvlJc w:val="left"/>
      <w:pPr>
        <w:ind w:left="2160" w:hanging="18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613380F"/>
    <w:multiLevelType w:val="multilevel"/>
    <w:tmpl w:val="9FCA9B0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36337CC3"/>
    <w:multiLevelType w:val="multilevel"/>
    <w:tmpl w:val="4EB26138"/>
    <w:lvl w:ilvl="0">
      <w:start w:val="1"/>
      <w:numFmt w:val="bullet"/>
      <w:lvlText w:val="●"/>
      <w:lvlJc w:val="left"/>
      <w:pPr>
        <w:ind w:left="1620" w:hanging="360"/>
      </w:pPr>
      <w:rPr>
        <w:u w:val="none"/>
      </w:rPr>
    </w:lvl>
    <w:lvl w:ilvl="1">
      <w:start w:val="1"/>
      <w:numFmt w:val="bullet"/>
      <w:lvlText w:val="○"/>
      <w:lvlJc w:val="left"/>
      <w:pPr>
        <w:ind w:left="2340" w:hanging="360"/>
      </w:pPr>
      <w:rPr>
        <w:u w:val="none"/>
      </w:rPr>
    </w:lvl>
    <w:lvl w:ilvl="2">
      <w:start w:val="1"/>
      <w:numFmt w:val="bullet"/>
      <w:lvlText w:val="■"/>
      <w:lvlJc w:val="left"/>
      <w:pPr>
        <w:ind w:left="3060" w:hanging="360"/>
      </w:pPr>
      <w:rPr>
        <w:u w:val="none"/>
      </w:rPr>
    </w:lvl>
    <w:lvl w:ilvl="3">
      <w:start w:val="1"/>
      <w:numFmt w:val="bullet"/>
      <w:lvlText w:val="●"/>
      <w:lvlJc w:val="left"/>
      <w:pPr>
        <w:ind w:left="3780" w:hanging="360"/>
      </w:pPr>
      <w:rPr>
        <w:u w:val="none"/>
      </w:rPr>
    </w:lvl>
    <w:lvl w:ilvl="4">
      <w:start w:val="1"/>
      <w:numFmt w:val="bullet"/>
      <w:lvlText w:val="○"/>
      <w:lvlJc w:val="left"/>
      <w:pPr>
        <w:ind w:left="4500" w:hanging="360"/>
      </w:pPr>
      <w:rPr>
        <w:u w:val="none"/>
      </w:rPr>
    </w:lvl>
    <w:lvl w:ilvl="5">
      <w:start w:val="1"/>
      <w:numFmt w:val="bullet"/>
      <w:lvlText w:val="■"/>
      <w:lvlJc w:val="left"/>
      <w:pPr>
        <w:ind w:left="5220" w:hanging="360"/>
      </w:pPr>
      <w:rPr>
        <w:u w:val="none"/>
      </w:rPr>
    </w:lvl>
    <w:lvl w:ilvl="6">
      <w:start w:val="1"/>
      <w:numFmt w:val="bullet"/>
      <w:lvlText w:val="●"/>
      <w:lvlJc w:val="left"/>
      <w:pPr>
        <w:ind w:left="5940" w:hanging="360"/>
      </w:pPr>
      <w:rPr>
        <w:u w:val="none"/>
      </w:rPr>
    </w:lvl>
    <w:lvl w:ilvl="7">
      <w:start w:val="1"/>
      <w:numFmt w:val="bullet"/>
      <w:lvlText w:val="○"/>
      <w:lvlJc w:val="left"/>
      <w:pPr>
        <w:ind w:left="6660" w:hanging="360"/>
      </w:pPr>
      <w:rPr>
        <w:u w:val="none"/>
      </w:rPr>
    </w:lvl>
    <w:lvl w:ilvl="8">
      <w:start w:val="1"/>
      <w:numFmt w:val="bullet"/>
      <w:lvlText w:val="■"/>
      <w:lvlJc w:val="left"/>
      <w:pPr>
        <w:ind w:left="7380" w:hanging="360"/>
      </w:pPr>
      <w:rPr>
        <w:u w:val="none"/>
      </w:rPr>
    </w:lvl>
  </w:abstractNum>
  <w:abstractNum w:abstractNumId="5" w15:restartNumberingAfterBreak="0">
    <w:nsid w:val="391351EC"/>
    <w:multiLevelType w:val="multilevel"/>
    <w:tmpl w:val="36CECCC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4A086B9F"/>
    <w:multiLevelType w:val="hybridMultilevel"/>
    <w:tmpl w:val="004CA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1B0547"/>
    <w:multiLevelType w:val="multilevel"/>
    <w:tmpl w:val="6AD6322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5CED42EC"/>
    <w:multiLevelType w:val="multilevel"/>
    <w:tmpl w:val="0EE2675E"/>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9" w15:restartNumberingAfterBreak="0">
    <w:nsid w:val="5F157DA8"/>
    <w:multiLevelType w:val="multilevel"/>
    <w:tmpl w:val="4030EC94"/>
    <w:lvl w:ilvl="0">
      <w:start w:val="1"/>
      <w:numFmt w:val="decimal"/>
      <w:lvlText w:val="%1.0"/>
      <w:lvlJc w:val="left"/>
      <w:pPr>
        <w:ind w:left="720" w:hanging="720"/>
      </w:pPr>
      <w:rPr>
        <w:rFonts w:ascii="Times New Roman" w:eastAsia="Times New Roman" w:hAnsi="Times New Roman" w:cs="Times New Roman"/>
        <w:sz w:val="28"/>
        <w:szCs w:val="28"/>
      </w:rPr>
    </w:lvl>
    <w:lvl w:ilvl="1">
      <w:start w:val="1"/>
      <w:numFmt w:val="decimal"/>
      <w:lvlText w:val="%1.%2"/>
      <w:lvlJc w:val="left"/>
      <w:pPr>
        <w:ind w:left="1260" w:firstLine="0"/>
      </w:pPr>
      <w:rPr>
        <w:b w:val="0"/>
        <w:i w:val="0"/>
        <w:color w:val="auto"/>
        <w:sz w:val="24"/>
        <w:szCs w:val="24"/>
      </w:rPr>
    </w:lvl>
    <w:lvl w:ilvl="2">
      <w:start w:val="1"/>
      <w:numFmt w:val="bullet"/>
      <w:lvlText w:val="●"/>
      <w:lvlJc w:val="left"/>
      <w:pPr>
        <w:ind w:left="2160" w:hanging="18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2180FE5"/>
    <w:multiLevelType w:val="multilevel"/>
    <w:tmpl w:val="4030EC94"/>
    <w:lvl w:ilvl="0">
      <w:start w:val="1"/>
      <w:numFmt w:val="decimal"/>
      <w:lvlText w:val="%1.0"/>
      <w:lvlJc w:val="left"/>
      <w:pPr>
        <w:ind w:left="720" w:hanging="720"/>
      </w:pPr>
      <w:rPr>
        <w:rFonts w:ascii="Times New Roman" w:eastAsia="Times New Roman" w:hAnsi="Times New Roman" w:cs="Times New Roman"/>
        <w:sz w:val="28"/>
        <w:szCs w:val="28"/>
      </w:rPr>
    </w:lvl>
    <w:lvl w:ilvl="1">
      <w:start w:val="1"/>
      <w:numFmt w:val="decimal"/>
      <w:lvlText w:val="%1.%2"/>
      <w:lvlJc w:val="left"/>
      <w:pPr>
        <w:ind w:left="1260" w:firstLine="0"/>
      </w:pPr>
      <w:rPr>
        <w:b w:val="0"/>
        <w:i w:val="0"/>
        <w:color w:val="auto"/>
        <w:sz w:val="24"/>
        <w:szCs w:val="24"/>
      </w:rPr>
    </w:lvl>
    <w:lvl w:ilvl="2">
      <w:start w:val="1"/>
      <w:numFmt w:val="bullet"/>
      <w:lvlText w:val="●"/>
      <w:lvlJc w:val="left"/>
      <w:pPr>
        <w:ind w:left="2160" w:hanging="18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A837197"/>
    <w:multiLevelType w:val="multilevel"/>
    <w:tmpl w:val="191829D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6C9905D6"/>
    <w:multiLevelType w:val="multilevel"/>
    <w:tmpl w:val="4816CCDA"/>
    <w:lvl w:ilvl="0">
      <w:start w:val="1"/>
      <w:numFmt w:val="bullet"/>
      <w:lvlText w:val="●"/>
      <w:lvlJc w:val="left"/>
      <w:pPr>
        <w:ind w:left="1620" w:hanging="360"/>
      </w:pPr>
      <w:rPr>
        <w:u w:val="none"/>
      </w:rPr>
    </w:lvl>
    <w:lvl w:ilvl="1">
      <w:start w:val="1"/>
      <w:numFmt w:val="bullet"/>
      <w:lvlText w:val="○"/>
      <w:lvlJc w:val="left"/>
      <w:pPr>
        <w:ind w:left="2340" w:hanging="360"/>
      </w:pPr>
      <w:rPr>
        <w:u w:val="none"/>
      </w:rPr>
    </w:lvl>
    <w:lvl w:ilvl="2">
      <w:start w:val="1"/>
      <w:numFmt w:val="bullet"/>
      <w:lvlText w:val="■"/>
      <w:lvlJc w:val="left"/>
      <w:pPr>
        <w:ind w:left="3060" w:hanging="360"/>
      </w:pPr>
      <w:rPr>
        <w:u w:val="none"/>
      </w:rPr>
    </w:lvl>
    <w:lvl w:ilvl="3">
      <w:start w:val="1"/>
      <w:numFmt w:val="bullet"/>
      <w:lvlText w:val="●"/>
      <w:lvlJc w:val="left"/>
      <w:pPr>
        <w:ind w:left="3780" w:hanging="360"/>
      </w:pPr>
      <w:rPr>
        <w:u w:val="none"/>
      </w:rPr>
    </w:lvl>
    <w:lvl w:ilvl="4">
      <w:start w:val="1"/>
      <w:numFmt w:val="bullet"/>
      <w:lvlText w:val="○"/>
      <w:lvlJc w:val="left"/>
      <w:pPr>
        <w:ind w:left="4500" w:hanging="360"/>
      </w:pPr>
      <w:rPr>
        <w:u w:val="none"/>
      </w:rPr>
    </w:lvl>
    <w:lvl w:ilvl="5">
      <w:start w:val="1"/>
      <w:numFmt w:val="bullet"/>
      <w:lvlText w:val="■"/>
      <w:lvlJc w:val="left"/>
      <w:pPr>
        <w:ind w:left="5220" w:hanging="360"/>
      </w:pPr>
      <w:rPr>
        <w:u w:val="none"/>
      </w:rPr>
    </w:lvl>
    <w:lvl w:ilvl="6">
      <w:start w:val="1"/>
      <w:numFmt w:val="bullet"/>
      <w:lvlText w:val="●"/>
      <w:lvlJc w:val="left"/>
      <w:pPr>
        <w:ind w:left="5940" w:hanging="360"/>
      </w:pPr>
      <w:rPr>
        <w:u w:val="none"/>
      </w:rPr>
    </w:lvl>
    <w:lvl w:ilvl="7">
      <w:start w:val="1"/>
      <w:numFmt w:val="bullet"/>
      <w:lvlText w:val="○"/>
      <w:lvlJc w:val="left"/>
      <w:pPr>
        <w:ind w:left="6660" w:hanging="360"/>
      </w:pPr>
      <w:rPr>
        <w:u w:val="none"/>
      </w:rPr>
    </w:lvl>
    <w:lvl w:ilvl="8">
      <w:start w:val="1"/>
      <w:numFmt w:val="bullet"/>
      <w:lvlText w:val="■"/>
      <w:lvlJc w:val="left"/>
      <w:pPr>
        <w:ind w:left="7380" w:hanging="360"/>
      </w:pPr>
      <w:rPr>
        <w:u w:val="none"/>
      </w:rPr>
    </w:lvl>
  </w:abstractNum>
  <w:abstractNum w:abstractNumId="13" w15:restartNumberingAfterBreak="0">
    <w:nsid w:val="6F4444C7"/>
    <w:multiLevelType w:val="hybridMultilevel"/>
    <w:tmpl w:val="322C1AC8"/>
    <w:lvl w:ilvl="0" w:tplc="C608D934">
      <w:start w:val="13"/>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4" w15:restartNumberingAfterBreak="0">
    <w:nsid w:val="7CCF57FD"/>
    <w:multiLevelType w:val="multilevel"/>
    <w:tmpl w:val="A114E8AC"/>
    <w:lvl w:ilvl="0">
      <w:start w:val="1"/>
      <w:numFmt w:val="bullet"/>
      <w:lvlText w:val="●"/>
      <w:lvlJc w:val="left"/>
      <w:pPr>
        <w:ind w:left="1627" w:hanging="360"/>
      </w:pPr>
      <w:rPr>
        <w:rFonts w:ascii="Noto Sans Symbols" w:eastAsia="Noto Sans Symbols" w:hAnsi="Noto Sans Symbols" w:cs="Noto Sans Symbols"/>
      </w:rPr>
    </w:lvl>
    <w:lvl w:ilvl="1">
      <w:start w:val="1"/>
      <w:numFmt w:val="bullet"/>
      <w:lvlText w:val="o"/>
      <w:lvlJc w:val="left"/>
      <w:pPr>
        <w:ind w:left="2347" w:hanging="360"/>
      </w:pPr>
      <w:rPr>
        <w:rFonts w:ascii="Courier New" w:eastAsia="Courier New" w:hAnsi="Courier New" w:cs="Courier New"/>
      </w:rPr>
    </w:lvl>
    <w:lvl w:ilvl="2">
      <w:start w:val="1"/>
      <w:numFmt w:val="bullet"/>
      <w:lvlText w:val="▪"/>
      <w:lvlJc w:val="left"/>
      <w:pPr>
        <w:ind w:left="3067" w:hanging="360"/>
      </w:pPr>
      <w:rPr>
        <w:rFonts w:ascii="Noto Sans Symbols" w:eastAsia="Noto Sans Symbols" w:hAnsi="Noto Sans Symbols" w:cs="Noto Sans Symbols"/>
      </w:rPr>
    </w:lvl>
    <w:lvl w:ilvl="3">
      <w:start w:val="1"/>
      <w:numFmt w:val="bullet"/>
      <w:lvlText w:val="●"/>
      <w:lvlJc w:val="left"/>
      <w:pPr>
        <w:ind w:left="3787" w:hanging="360"/>
      </w:pPr>
      <w:rPr>
        <w:rFonts w:ascii="Noto Sans Symbols" w:eastAsia="Noto Sans Symbols" w:hAnsi="Noto Sans Symbols" w:cs="Noto Sans Symbols"/>
      </w:rPr>
    </w:lvl>
    <w:lvl w:ilvl="4">
      <w:start w:val="1"/>
      <w:numFmt w:val="bullet"/>
      <w:lvlText w:val="o"/>
      <w:lvlJc w:val="left"/>
      <w:pPr>
        <w:ind w:left="4507" w:hanging="360"/>
      </w:pPr>
      <w:rPr>
        <w:rFonts w:ascii="Courier New" w:eastAsia="Courier New" w:hAnsi="Courier New" w:cs="Courier New"/>
      </w:rPr>
    </w:lvl>
    <w:lvl w:ilvl="5">
      <w:start w:val="1"/>
      <w:numFmt w:val="bullet"/>
      <w:lvlText w:val="▪"/>
      <w:lvlJc w:val="left"/>
      <w:pPr>
        <w:ind w:left="5227" w:hanging="360"/>
      </w:pPr>
      <w:rPr>
        <w:rFonts w:ascii="Noto Sans Symbols" w:eastAsia="Noto Sans Symbols" w:hAnsi="Noto Sans Symbols" w:cs="Noto Sans Symbols"/>
      </w:rPr>
    </w:lvl>
    <w:lvl w:ilvl="6">
      <w:start w:val="1"/>
      <w:numFmt w:val="bullet"/>
      <w:lvlText w:val="●"/>
      <w:lvlJc w:val="left"/>
      <w:pPr>
        <w:ind w:left="5947" w:hanging="360"/>
      </w:pPr>
      <w:rPr>
        <w:rFonts w:ascii="Noto Sans Symbols" w:eastAsia="Noto Sans Symbols" w:hAnsi="Noto Sans Symbols" w:cs="Noto Sans Symbols"/>
      </w:rPr>
    </w:lvl>
    <w:lvl w:ilvl="7">
      <w:start w:val="1"/>
      <w:numFmt w:val="bullet"/>
      <w:lvlText w:val="o"/>
      <w:lvlJc w:val="left"/>
      <w:pPr>
        <w:ind w:left="6667" w:hanging="360"/>
      </w:pPr>
      <w:rPr>
        <w:rFonts w:ascii="Courier New" w:eastAsia="Courier New" w:hAnsi="Courier New" w:cs="Courier New"/>
      </w:rPr>
    </w:lvl>
    <w:lvl w:ilvl="8">
      <w:start w:val="1"/>
      <w:numFmt w:val="bullet"/>
      <w:lvlText w:val="▪"/>
      <w:lvlJc w:val="left"/>
      <w:pPr>
        <w:ind w:left="7387" w:hanging="360"/>
      </w:pPr>
      <w:rPr>
        <w:rFonts w:ascii="Noto Sans Symbols" w:eastAsia="Noto Sans Symbols" w:hAnsi="Noto Sans Symbols" w:cs="Noto Sans Symbols"/>
      </w:rPr>
    </w:lvl>
  </w:abstractNum>
  <w:num w:numId="1" w16cid:durableId="291906729">
    <w:abstractNumId w:val="1"/>
  </w:num>
  <w:num w:numId="2" w16cid:durableId="880287136">
    <w:abstractNumId w:val="3"/>
  </w:num>
  <w:num w:numId="3" w16cid:durableId="78720133">
    <w:abstractNumId w:val="11"/>
  </w:num>
  <w:num w:numId="4" w16cid:durableId="1574663493">
    <w:abstractNumId w:val="4"/>
  </w:num>
  <w:num w:numId="5" w16cid:durableId="91122202">
    <w:abstractNumId w:val="14"/>
  </w:num>
  <w:num w:numId="6" w16cid:durableId="583808506">
    <w:abstractNumId w:val="10"/>
  </w:num>
  <w:num w:numId="7" w16cid:durableId="1755393171">
    <w:abstractNumId w:val="7"/>
  </w:num>
  <w:num w:numId="8" w16cid:durableId="363748433">
    <w:abstractNumId w:val="5"/>
  </w:num>
  <w:num w:numId="9" w16cid:durableId="116923123">
    <w:abstractNumId w:val="12"/>
  </w:num>
  <w:num w:numId="10" w16cid:durableId="341518680">
    <w:abstractNumId w:val="2"/>
  </w:num>
  <w:num w:numId="11" w16cid:durableId="1689209331">
    <w:abstractNumId w:val="8"/>
  </w:num>
  <w:num w:numId="12" w16cid:durableId="1812289669">
    <w:abstractNumId w:val="9"/>
  </w:num>
  <w:num w:numId="13" w16cid:durableId="1735199410">
    <w:abstractNumId w:val="13"/>
  </w:num>
  <w:num w:numId="14" w16cid:durableId="836919848">
    <w:abstractNumId w:val="6"/>
  </w:num>
  <w:num w:numId="15" w16cid:durableId="7152045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u, Andy">
    <w15:presenceInfo w15:providerId="AD" w15:userId="S::andyluu@vt.edu::e12cd556-1844-40aa-8ab6-cda29e621f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C24"/>
    <w:rsid w:val="0004315E"/>
    <w:rsid w:val="00045E6B"/>
    <w:rsid w:val="00063AAB"/>
    <w:rsid w:val="00080816"/>
    <w:rsid w:val="000819C7"/>
    <w:rsid w:val="00095540"/>
    <w:rsid w:val="00097043"/>
    <w:rsid w:val="000A2172"/>
    <w:rsid w:val="000A4DBD"/>
    <w:rsid w:val="000E54EE"/>
    <w:rsid w:val="000F5E8A"/>
    <w:rsid w:val="0010747F"/>
    <w:rsid w:val="001113EC"/>
    <w:rsid w:val="00112410"/>
    <w:rsid w:val="00120F90"/>
    <w:rsid w:val="00137560"/>
    <w:rsid w:val="00140F18"/>
    <w:rsid w:val="00162FD4"/>
    <w:rsid w:val="001703B6"/>
    <w:rsid w:val="001907D8"/>
    <w:rsid w:val="001925DB"/>
    <w:rsid w:val="001961FB"/>
    <w:rsid w:val="001B3D2E"/>
    <w:rsid w:val="001C0315"/>
    <w:rsid w:val="001E5F25"/>
    <w:rsid w:val="001F5DF5"/>
    <w:rsid w:val="002441F3"/>
    <w:rsid w:val="002570B5"/>
    <w:rsid w:val="002619A6"/>
    <w:rsid w:val="00270ADD"/>
    <w:rsid w:val="00276486"/>
    <w:rsid w:val="00287E06"/>
    <w:rsid w:val="002B041B"/>
    <w:rsid w:val="002B2382"/>
    <w:rsid w:val="002B4EB7"/>
    <w:rsid w:val="002C39D3"/>
    <w:rsid w:val="002C495B"/>
    <w:rsid w:val="002F25F4"/>
    <w:rsid w:val="00301766"/>
    <w:rsid w:val="00301C6F"/>
    <w:rsid w:val="00303928"/>
    <w:rsid w:val="00305B29"/>
    <w:rsid w:val="003060AD"/>
    <w:rsid w:val="0031633E"/>
    <w:rsid w:val="003869B5"/>
    <w:rsid w:val="003965DC"/>
    <w:rsid w:val="003A3454"/>
    <w:rsid w:val="003A4143"/>
    <w:rsid w:val="003D4A44"/>
    <w:rsid w:val="003E1666"/>
    <w:rsid w:val="003E259A"/>
    <w:rsid w:val="003E68C8"/>
    <w:rsid w:val="00401D58"/>
    <w:rsid w:val="0040295B"/>
    <w:rsid w:val="0040579B"/>
    <w:rsid w:val="00442D10"/>
    <w:rsid w:val="004507D0"/>
    <w:rsid w:val="00451FA7"/>
    <w:rsid w:val="00454A5C"/>
    <w:rsid w:val="00455027"/>
    <w:rsid w:val="00455CB0"/>
    <w:rsid w:val="00455CFC"/>
    <w:rsid w:val="0046749C"/>
    <w:rsid w:val="00483587"/>
    <w:rsid w:val="00486DE0"/>
    <w:rsid w:val="00494470"/>
    <w:rsid w:val="004A376B"/>
    <w:rsid w:val="004A5CD0"/>
    <w:rsid w:val="004B562F"/>
    <w:rsid w:val="004C0864"/>
    <w:rsid w:val="004E4714"/>
    <w:rsid w:val="004E4A79"/>
    <w:rsid w:val="004E69C8"/>
    <w:rsid w:val="004F3AAB"/>
    <w:rsid w:val="00512ECB"/>
    <w:rsid w:val="00521EA9"/>
    <w:rsid w:val="00525FA7"/>
    <w:rsid w:val="0054738D"/>
    <w:rsid w:val="005522D6"/>
    <w:rsid w:val="00565544"/>
    <w:rsid w:val="005656AB"/>
    <w:rsid w:val="00567157"/>
    <w:rsid w:val="00574AC3"/>
    <w:rsid w:val="0058084F"/>
    <w:rsid w:val="00591870"/>
    <w:rsid w:val="005940ED"/>
    <w:rsid w:val="005A0CD9"/>
    <w:rsid w:val="005E4BCC"/>
    <w:rsid w:val="00614A47"/>
    <w:rsid w:val="006221F6"/>
    <w:rsid w:val="006371E4"/>
    <w:rsid w:val="0064349B"/>
    <w:rsid w:val="00644EA4"/>
    <w:rsid w:val="00652D8A"/>
    <w:rsid w:val="00670104"/>
    <w:rsid w:val="00674632"/>
    <w:rsid w:val="0067572C"/>
    <w:rsid w:val="00675EB2"/>
    <w:rsid w:val="00690416"/>
    <w:rsid w:val="00691DD4"/>
    <w:rsid w:val="006A36C4"/>
    <w:rsid w:val="006A681D"/>
    <w:rsid w:val="006B728D"/>
    <w:rsid w:val="006C6B42"/>
    <w:rsid w:val="006D587B"/>
    <w:rsid w:val="006E4B86"/>
    <w:rsid w:val="006E77B7"/>
    <w:rsid w:val="006F45D6"/>
    <w:rsid w:val="00702D74"/>
    <w:rsid w:val="007170CD"/>
    <w:rsid w:val="00721060"/>
    <w:rsid w:val="00732852"/>
    <w:rsid w:val="00736BA5"/>
    <w:rsid w:val="00747ABC"/>
    <w:rsid w:val="00762F9D"/>
    <w:rsid w:val="0077373F"/>
    <w:rsid w:val="00777FE2"/>
    <w:rsid w:val="00781F87"/>
    <w:rsid w:val="00791A9D"/>
    <w:rsid w:val="007A177C"/>
    <w:rsid w:val="007A6481"/>
    <w:rsid w:val="007A721D"/>
    <w:rsid w:val="007E2DFE"/>
    <w:rsid w:val="007E5075"/>
    <w:rsid w:val="008031ED"/>
    <w:rsid w:val="00815905"/>
    <w:rsid w:val="008179F2"/>
    <w:rsid w:val="00825E84"/>
    <w:rsid w:val="00830758"/>
    <w:rsid w:val="00845DC8"/>
    <w:rsid w:val="00846DE8"/>
    <w:rsid w:val="00850FB3"/>
    <w:rsid w:val="00852BE0"/>
    <w:rsid w:val="00855E5F"/>
    <w:rsid w:val="00860217"/>
    <w:rsid w:val="00876D48"/>
    <w:rsid w:val="00884233"/>
    <w:rsid w:val="008A145B"/>
    <w:rsid w:val="008A5619"/>
    <w:rsid w:val="008B13DF"/>
    <w:rsid w:val="008B2760"/>
    <w:rsid w:val="008B6E64"/>
    <w:rsid w:val="008B7FDE"/>
    <w:rsid w:val="008F2EEB"/>
    <w:rsid w:val="009000A4"/>
    <w:rsid w:val="009147DD"/>
    <w:rsid w:val="00930D50"/>
    <w:rsid w:val="009318E5"/>
    <w:rsid w:val="0093477B"/>
    <w:rsid w:val="00950B5C"/>
    <w:rsid w:val="009648C8"/>
    <w:rsid w:val="00975C6E"/>
    <w:rsid w:val="00984648"/>
    <w:rsid w:val="009A03AB"/>
    <w:rsid w:val="009B5173"/>
    <w:rsid w:val="009C28F5"/>
    <w:rsid w:val="009C5B6E"/>
    <w:rsid w:val="009F756D"/>
    <w:rsid w:val="00A0230F"/>
    <w:rsid w:val="00A101E7"/>
    <w:rsid w:val="00A42D05"/>
    <w:rsid w:val="00A44B8E"/>
    <w:rsid w:val="00A54C24"/>
    <w:rsid w:val="00A55144"/>
    <w:rsid w:val="00A62E42"/>
    <w:rsid w:val="00A775BE"/>
    <w:rsid w:val="00A77891"/>
    <w:rsid w:val="00A77C70"/>
    <w:rsid w:val="00A81E77"/>
    <w:rsid w:val="00A87AE4"/>
    <w:rsid w:val="00AB0504"/>
    <w:rsid w:val="00AD32E9"/>
    <w:rsid w:val="00AD6BF6"/>
    <w:rsid w:val="00AF063C"/>
    <w:rsid w:val="00AF2638"/>
    <w:rsid w:val="00AF7E39"/>
    <w:rsid w:val="00B02202"/>
    <w:rsid w:val="00B05CA8"/>
    <w:rsid w:val="00B1282A"/>
    <w:rsid w:val="00B271EF"/>
    <w:rsid w:val="00B44793"/>
    <w:rsid w:val="00B51156"/>
    <w:rsid w:val="00B5429C"/>
    <w:rsid w:val="00B678F9"/>
    <w:rsid w:val="00B71DB0"/>
    <w:rsid w:val="00B843AB"/>
    <w:rsid w:val="00B84DE7"/>
    <w:rsid w:val="00B901E7"/>
    <w:rsid w:val="00BA212E"/>
    <w:rsid w:val="00BB239E"/>
    <w:rsid w:val="00BC202A"/>
    <w:rsid w:val="00BD7386"/>
    <w:rsid w:val="00BE4A6B"/>
    <w:rsid w:val="00BE6D22"/>
    <w:rsid w:val="00BF4995"/>
    <w:rsid w:val="00C03410"/>
    <w:rsid w:val="00C07CD5"/>
    <w:rsid w:val="00C16FF3"/>
    <w:rsid w:val="00C21F78"/>
    <w:rsid w:val="00C4492F"/>
    <w:rsid w:val="00C44FB3"/>
    <w:rsid w:val="00CA692E"/>
    <w:rsid w:val="00CC279B"/>
    <w:rsid w:val="00CD4FE1"/>
    <w:rsid w:val="00D130A3"/>
    <w:rsid w:val="00D243A4"/>
    <w:rsid w:val="00D35395"/>
    <w:rsid w:val="00D40E1F"/>
    <w:rsid w:val="00D42521"/>
    <w:rsid w:val="00D55884"/>
    <w:rsid w:val="00D6512D"/>
    <w:rsid w:val="00D8098D"/>
    <w:rsid w:val="00DA3A41"/>
    <w:rsid w:val="00DB7856"/>
    <w:rsid w:val="00DF075D"/>
    <w:rsid w:val="00DF46DD"/>
    <w:rsid w:val="00E11DEC"/>
    <w:rsid w:val="00E12054"/>
    <w:rsid w:val="00E260F5"/>
    <w:rsid w:val="00E44CD0"/>
    <w:rsid w:val="00E461C5"/>
    <w:rsid w:val="00E7281C"/>
    <w:rsid w:val="00E7600C"/>
    <w:rsid w:val="00E81B46"/>
    <w:rsid w:val="00E8311F"/>
    <w:rsid w:val="00E84085"/>
    <w:rsid w:val="00E910DB"/>
    <w:rsid w:val="00E978E5"/>
    <w:rsid w:val="00EB7A60"/>
    <w:rsid w:val="00EC22BB"/>
    <w:rsid w:val="00ED2F0F"/>
    <w:rsid w:val="00ED7E7A"/>
    <w:rsid w:val="00EF5F75"/>
    <w:rsid w:val="00F13C52"/>
    <w:rsid w:val="00F17675"/>
    <w:rsid w:val="00F24C67"/>
    <w:rsid w:val="00F308CE"/>
    <w:rsid w:val="00F4588F"/>
    <w:rsid w:val="00F71344"/>
    <w:rsid w:val="00F777BE"/>
    <w:rsid w:val="00F80BC4"/>
    <w:rsid w:val="00F922C5"/>
    <w:rsid w:val="00F93128"/>
    <w:rsid w:val="00FB07B0"/>
    <w:rsid w:val="00FB14CE"/>
    <w:rsid w:val="00FC78C1"/>
    <w:rsid w:val="00FD22B4"/>
    <w:rsid w:val="00FD4B32"/>
    <w:rsid w:val="00FE1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5F400"/>
  <w15:docId w15:val="{D25CBB6C-77AD-49ED-9F35-8DDFDDBBA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7572C"/>
  </w:style>
  <w:style w:type="paragraph" w:styleId="Heading1">
    <w:name w:val="heading 1"/>
    <w:basedOn w:val="Normal"/>
    <w:next w:val="Normal"/>
    <w:pPr>
      <w:ind w:left="720" w:hanging="720"/>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72A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2AB1"/>
    <w:rPr>
      <w:rFonts w:ascii="Segoe UI" w:hAnsi="Segoe UI" w:cs="Segoe UI"/>
      <w:sz w:val="18"/>
      <w:szCs w:val="18"/>
    </w:rPr>
  </w:style>
  <w:style w:type="paragraph" w:styleId="Header">
    <w:name w:val="header"/>
    <w:basedOn w:val="Normal"/>
    <w:link w:val="HeaderChar"/>
    <w:uiPriority w:val="99"/>
    <w:unhideWhenUsed/>
    <w:rsid w:val="00C72AB1"/>
    <w:pPr>
      <w:tabs>
        <w:tab w:val="center" w:pos="4680"/>
        <w:tab w:val="right" w:pos="9360"/>
      </w:tabs>
    </w:pPr>
  </w:style>
  <w:style w:type="character" w:customStyle="1" w:styleId="HeaderChar">
    <w:name w:val="Header Char"/>
    <w:basedOn w:val="DefaultParagraphFont"/>
    <w:link w:val="Header"/>
    <w:uiPriority w:val="99"/>
    <w:rsid w:val="00C72AB1"/>
  </w:style>
  <w:style w:type="paragraph" w:styleId="Footer">
    <w:name w:val="footer"/>
    <w:basedOn w:val="Normal"/>
    <w:link w:val="FooterChar"/>
    <w:uiPriority w:val="99"/>
    <w:unhideWhenUsed/>
    <w:rsid w:val="00C72AB1"/>
    <w:pPr>
      <w:tabs>
        <w:tab w:val="center" w:pos="4680"/>
        <w:tab w:val="right" w:pos="9360"/>
      </w:tabs>
    </w:pPr>
  </w:style>
  <w:style w:type="character" w:customStyle="1" w:styleId="FooterChar">
    <w:name w:val="Footer Char"/>
    <w:basedOn w:val="DefaultParagraphFont"/>
    <w:link w:val="Footer"/>
    <w:uiPriority w:val="99"/>
    <w:rsid w:val="00C72AB1"/>
  </w:style>
  <w:style w:type="paragraph" w:styleId="TOC1">
    <w:name w:val="toc 1"/>
    <w:basedOn w:val="Normal"/>
    <w:next w:val="Normal"/>
    <w:autoRedefine/>
    <w:uiPriority w:val="39"/>
    <w:unhideWhenUsed/>
    <w:rsid w:val="00C72AB1"/>
    <w:pPr>
      <w:spacing w:after="100"/>
    </w:pPr>
  </w:style>
  <w:style w:type="character" w:styleId="Hyperlink">
    <w:name w:val="Hyperlink"/>
    <w:basedOn w:val="DefaultParagraphFont"/>
    <w:uiPriority w:val="99"/>
    <w:unhideWhenUsed/>
    <w:rsid w:val="00C72AB1"/>
    <w:rPr>
      <w:color w:val="0000FF" w:themeColor="hyperlink"/>
      <w:u w:val="single"/>
    </w:rPr>
  </w:style>
  <w:style w:type="paragraph" w:styleId="Revision">
    <w:name w:val="Revision"/>
    <w:hidden/>
    <w:uiPriority w:val="99"/>
    <w:semiHidden/>
    <w:rsid w:val="00C72AB1"/>
  </w:style>
  <w:style w:type="paragraph" w:styleId="ListParagraph">
    <w:name w:val="List Paragraph"/>
    <w:basedOn w:val="Normal"/>
    <w:uiPriority w:val="1"/>
    <w:qFormat/>
    <w:rsid w:val="00C72AB1"/>
    <w:pPr>
      <w:ind w:left="720"/>
      <w:contextualSpacing/>
    </w:pPr>
  </w:style>
  <w:style w:type="table" w:styleId="TableGrid">
    <w:name w:val="Table Grid"/>
    <w:basedOn w:val="TableNormal"/>
    <w:uiPriority w:val="39"/>
    <w:rsid w:val="00853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21E5A"/>
    <w:rPr>
      <w:b/>
      <w:bCs/>
    </w:rPr>
  </w:style>
  <w:style w:type="character" w:customStyle="1" w:styleId="CommentSubjectChar">
    <w:name w:val="Comment Subject Char"/>
    <w:basedOn w:val="CommentTextChar"/>
    <w:link w:val="CommentSubject"/>
    <w:uiPriority w:val="99"/>
    <w:semiHidden/>
    <w:rsid w:val="00C21E5A"/>
    <w:rPr>
      <w:b/>
      <w:bCs/>
      <w:sz w:val="20"/>
      <w:szCs w:val="20"/>
    </w:rPr>
  </w:style>
  <w:style w:type="character" w:customStyle="1" w:styleId="ilfuvd">
    <w:name w:val="ilfuvd"/>
    <w:basedOn w:val="DefaultParagraphFont"/>
    <w:rsid w:val="00BF7B6E"/>
  </w:style>
  <w:style w:type="character" w:styleId="PlaceholderText">
    <w:name w:val="Placeholder Text"/>
    <w:basedOn w:val="DefaultParagraphFont"/>
    <w:uiPriority w:val="99"/>
    <w:semiHidden/>
    <w:rsid w:val="000B26C9"/>
    <w:rPr>
      <w:color w:val="808080"/>
    </w:rPr>
  </w:style>
  <w:style w:type="paragraph" w:styleId="TOCHeading">
    <w:name w:val="TOC Heading"/>
    <w:basedOn w:val="Heading1"/>
    <w:next w:val="Normal"/>
    <w:uiPriority w:val="39"/>
    <w:unhideWhenUsed/>
    <w:qFormat/>
    <w:rsid w:val="00384E4A"/>
    <w:pPr>
      <w:keepNext/>
      <w:keepLines/>
      <w:spacing w:before="240" w:line="259" w:lineRule="auto"/>
      <w:ind w:left="0" w:firstLine="0"/>
      <w:outlineLvl w:val="9"/>
    </w:pPr>
    <w:rPr>
      <w:rFonts w:asciiTheme="majorHAnsi" w:eastAsiaTheme="majorEastAsia" w:hAnsiTheme="majorHAnsi" w:cstheme="majorBidi"/>
      <w:b w:val="0"/>
      <w:color w:val="365F91" w:themeColor="accent1" w:themeShade="BF"/>
      <w:sz w:val="32"/>
      <w:szCs w:val="32"/>
    </w:rPr>
  </w:style>
  <w:style w:type="paragraph" w:styleId="BodyText">
    <w:name w:val="Body Text"/>
    <w:basedOn w:val="Normal"/>
    <w:link w:val="BodyTextChar"/>
    <w:uiPriority w:val="1"/>
    <w:qFormat/>
    <w:rsid w:val="00B179D9"/>
    <w:pPr>
      <w:widowControl w:val="0"/>
      <w:autoSpaceDE w:val="0"/>
      <w:autoSpaceDN w:val="0"/>
      <w:adjustRightInd w:val="0"/>
    </w:pPr>
    <w:rPr>
      <w:rFonts w:ascii="Times New Roman" w:eastAsiaTheme="minorEastAsia" w:hAnsi="Times New Roman" w:cs="Times New Roman"/>
      <w:i/>
      <w:iCs/>
    </w:rPr>
  </w:style>
  <w:style w:type="character" w:customStyle="1" w:styleId="BodyTextChar">
    <w:name w:val="Body Text Char"/>
    <w:basedOn w:val="DefaultParagraphFont"/>
    <w:link w:val="BodyText"/>
    <w:uiPriority w:val="1"/>
    <w:rsid w:val="00B179D9"/>
    <w:rPr>
      <w:rFonts w:ascii="Times New Roman" w:eastAsiaTheme="minorEastAsia" w:hAnsi="Times New Roman" w:cs="Times New Roman"/>
      <w:i/>
      <w:iCs/>
    </w:rPr>
  </w:style>
  <w:style w:type="paragraph" w:customStyle="1" w:styleId="TableParagraph">
    <w:name w:val="Table Paragraph"/>
    <w:basedOn w:val="Normal"/>
    <w:uiPriority w:val="1"/>
    <w:qFormat/>
    <w:rsid w:val="00B179D9"/>
    <w:pPr>
      <w:widowControl w:val="0"/>
      <w:autoSpaceDE w:val="0"/>
      <w:autoSpaceDN w:val="0"/>
      <w:adjustRightInd w:val="0"/>
    </w:pPr>
    <w:rPr>
      <w:rFonts w:ascii="Times New Roman" w:eastAsiaTheme="minorEastAsia" w:hAnsi="Times New Roman" w:cs="Times New Roman"/>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character" w:customStyle="1" w:styleId="UnresolvedMention1">
    <w:name w:val="Unresolved Mention1"/>
    <w:basedOn w:val="DefaultParagraphFont"/>
    <w:uiPriority w:val="99"/>
    <w:semiHidden/>
    <w:unhideWhenUsed/>
    <w:rsid w:val="003B6936"/>
    <w:rPr>
      <w:color w:val="605E5C"/>
      <w:shd w:val="clear" w:color="auto" w:fill="E1DFDD"/>
    </w:r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character" w:customStyle="1" w:styleId="UnresolvedMention2">
    <w:name w:val="Unresolved Mention2"/>
    <w:basedOn w:val="DefaultParagraphFont"/>
    <w:uiPriority w:val="99"/>
    <w:semiHidden/>
    <w:unhideWhenUsed/>
    <w:rsid w:val="006766DF"/>
    <w:rPr>
      <w:color w:val="605E5C"/>
      <w:shd w:val="clear" w:color="auto" w:fill="E1DFDD"/>
    </w:rPr>
  </w:style>
  <w:style w:type="character" w:styleId="FollowedHyperlink">
    <w:name w:val="FollowedHyperlink"/>
    <w:basedOn w:val="DefaultParagraphFont"/>
    <w:uiPriority w:val="99"/>
    <w:semiHidden/>
    <w:unhideWhenUsed/>
    <w:rsid w:val="00D31DFB"/>
    <w:rPr>
      <w:color w:val="800080" w:themeColor="followedHyperlink"/>
      <w:u w:val="single"/>
    </w:rPr>
  </w:style>
  <w:style w:type="character" w:customStyle="1" w:styleId="UnresolvedMention3">
    <w:name w:val="Unresolved Mention3"/>
    <w:basedOn w:val="DefaultParagraphFont"/>
    <w:uiPriority w:val="99"/>
    <w:semiHidden/>
    <w:unhideWhenUsed/>
    <w:rsid w:val="00B67AE6"/>
    <w:rPr>
      <w:color w:val="605E5C"/>
      <w:shd w:val="clear" w:color="auto" w:fill="E1DFDD"/>
    </w:r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7E5075"/>
    <w:rPr>
      <w:color w:val="605E5C"/>
      <w:shd w:val="clear" w:color="auto" w:fill="E1DFDD"/>
    </w:rPr>
  </w:style>
  <w:style w:type="paragraph" w:styleId="NormalWeb">
    <w:name w:val="Normal (Web)"/>
    <w:basedOn w:val="Normal"/>
    <w:uiPriority w:val="99"/>
    <w:unhideWhenUsed/>
    <w:rsid w:val="00B1282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73950">
      <w:bodyDiv w:val="1"/>
      <w:marLeft w:val="0"/>
      <w:marRight w:val="0"/>
      <w:marTop w:val="0"/>
      <w:marBottom w:val="0"/>
      <w:divBdr>
        <w:top w:val="none" w:sz="0" w:space="0" w:color="auto"/>
        <w:left w:val="none" w:sz="0" w:space="0" w:color="auto"/>
        <w:bottom w:val="none" w:sz="0" w:space="0" w:color="auto"/>
        <w:right w:val="none" w:sz="0" w:space="0" w:color="auto"/>
      </w:divBdr>
    </w:div>
    <w:div w:id="510142145">
      <w:bodyDiv w:val="1"/>
      <w:marLeft w:val="0"/>
      <w:marRight w:val="0"/>
      <w:marTop w:val="0"/>
      <w:marBottom w:val="0"/>
      <w:divBdr>
        <w:top w:val="none" w:sz="0" w:space="0" w:color="auto"/>
        <w:left w:val="none" w:sz="0" w:space="0" w:color="auto"/>
        <w:bottom w:val="none" w:sz="0" w:space="0" w:color="auto"/>
        <w:right w:val="none" w:sz="0" w:space="0" w:color="auto"/>
      </w:divBdr>
    </w:div>
    <w:div w:id="852845687">
      <w:bodyDiv w:val="1"/>
      <w:marLeft w:val="0"/>
      <w:marRight w:val="0"/>
      <w:marTop w:val="0"/>
      <w:marBottom w:val="0"/>
      <w:divBdr>
        <w:top w:val="none" w:sz="0" w:space="0" w:color="auto"/>
        <w:left w:val="none" w:sz="0" w:space="0" w:color="auto"/>
        <w:bottom w:val="none" w:sz="0" w:space="0" w:color="auto"/>
        <w:right w:val="none" w:sz="0" w:space="0" w:color="auto"/>
      </w:divBdr>
      <w:divsChild>
        <w:div w:id="1331104573">
          <w:marLeft w:val="0"/>
          <w:marRight w:val="0"/>
          <w:marTop w:val="0"/>
          <w:marBottom w:val="0"/>
          <w:divBdr>
            <w:top w:val="none" w:sz="0" w:space="0" w:color="auto"/>
            <w:left w:val="none" w:sz="0" w:space="0" w:color="auto"/>
            <w:bottom w:val="none" w:sz="0" w:space="0" w:color="auto"/>
            <w:right w:val="none" w:sz="0" w:space="0" w:color="auto"/>
          </w:divBdr>
          <w:divsChild>
            <w:div w:id="14894155">
              <w:marLeft w:val="0"/>
              <w:marRight w:val="0"/>
              <w:marTop w:val="0"/>
              <w:marBottom w:val="0"/>
              <w:divBdr>
                <w:top w:val="none" w:sz="0" w:space="0" w:color="auto"/>
                <w:left w:val="none" w:sz="0" w:space="0" w:color="auto"/>
                <w:bottom w:val="none" w:sz="0" w:space="0" w:color="auto"/>
                <w:right w:val="none" w:sz="0" w:space="0" w:color="auto"/>
              </w:divBdr>
              <w:divsChild>
                <w:div w:id="294412204">
                  <w:marLeft w:val="360"/>
                  <w:marRight w:val="96"/>
                  <w:marTop w:val="0"/>
                  <w:marBottom w:val="0"/>
                  <w:divBdr>
                    <w:top w:val="none" w:sz="0" w:space="0" w:color="auto"/>
                    <w:left w:val="none" w:sz="0" w:space="0" w:color="auto"/>
                    <w:bottom w:val="none" w:sz="0" w:space="0" w:color="auto"/>
                    <w:right w:val="none" w:sz="0" w:space="0" w:color="auto"/>
                  </w:divBdr>
                </w:div>
              </w:divsChild>
            </w:div>
            <w:div w:id="1591624460">
              <w:marLeft w:val="0"/>
              <w:marRight w:val="0"/>
              <w:marTop w:val="0"/>
              <w:marBottom w:val="0"/>
              <w:divBdr>
                <w:top w:val="none" w:sz="0" w:space="0" w:color="auto"/>
                <w:left w:val="none" w:sz="0" w:space="0" w:color="auto"/>
                <w:bottom w:val="none" w:sz="0" w:space="0" w:color="auto"/>
                <w:right w:val="none" w:sz="0" w:space="0" w:color="auto"/>
              </w:divBdr>
              <w:divsChild>
                <w:div w:id="16397763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92101069">
      <w:bodyDiv w:val="1"/>
      <w:marLeft w:val="0"/>
      <w:marRight w:val="0"/>
      <w:marTop w:val="0"/>
      <w:marBottom w:val="0"/>
      <w:divBdr>
        <w:top w:val="none" w:sz="0" w:space="0" w:color="auto"/>
        <w:left w:val="none" w:sz="0" w:space="0" w:color="auto"/>
        <w:bottom w:val="none" w:sz="0" w:space="0" w:color="auto"/>
        <w:right w:val="none" w:sz="0" w:space="0" w:color="auto"/>
      </w:divBdr>
    </w:div>
    <w:div w:id="1056398409">
      <w:bodyDiv w:val="1"/>
      <w:marLeft w:val="0"/>
      <w:marRight w:val="0"/>
      <w:marTop w:val="0"/>
      <w:marBottom w:val="0"/>
      <w:divBdr>
        <w:top w:val="none" w:sz="0" w:space="0" w:color="auto"/>
        <w:left w:val="none" w:sz="0" w:space="0" w:color="auto"/>
        <w:bottom w:val="none" w:sz="0" w:space="0" w:color="auto"/>
        <w:right w:val="none" w:sz="0" w:space="0" w:color="auto"/>
      </w:divBdr>
    </w:div>
    <w:div w:id="1199120224">
      <w:bodyDiv w:val="1"/>
      <w:marLeft w:val="0"/>
      <w:marRight w:val="0"/>
      <w:marTop w:val="0"/>
      <w:marBottom w:val="0"/>
      <w:divBdr>
        <w:top w:val="none" w:sz="0" w:space="0" w:color="auto"/>
        <w:left w:val="none" w:sz="0" w:space="0" w:color="auto"/>
        <w:bottom w:val="none" w:sz="0" w:space="0" w:color="auto"/>
        <w:right w:val="none" w:sz="0" w:space="0" w:color="auto"/>
      </w:divBdr>
    </w:div>
    <w:div w:id="1281719261">
      <w:bodyDiv w:val="1"/>
      <w:marLeft w:val="0"/>
      <w:marRight w:val="0"/>
      <w:marTop w:val="0"/>
      <w:marBottom w:val="0"/>
      <w:divBdr>
        <w:top w:val="none" w:sz="0" w:space="0" w:color="auto"/>
        <w:left w:val="none" w:sz="0" w:space="0" w:color="auto"/>
        <w:bottom w:val="none" w:sz="0" w:space="0" w:color="auto"/>
        <w:right w:val="none" w:sz="0" w:space="0" w:color="auto"/>
      </w:divBdr>
    </w:div>
    <w:div w:id="1304430914">
      <w:bodyDiv w:val="1"/>
      <w:marLeft w:val="0"/>
      <w:marRight w:val="0"/>
      <w:marTop w:val="0"/>
      <w:marBottom w:val="0"/>
      <w:divBdr>
        <w:top w:val="none" w:sz="0" w:space="0" w:color="auto"/>
        <w:left w:val="none" w:sz="0" w:space="0" w:color="auto"/>
        <w:bottom w:val="none" w:sz="0" w:space="0" w:color="auto"/>
        <w:right w:val="none" w:sz="0" w:space="0" w:color="auto"/>
      </w:divBdr>
    </w:div>
    <w:div w:id="1645504912">
      <w:bodyDiv w:val="1"/>
      <w:marLeft w:val="0"/>
      <w:marRight w:val="0"/>
      <w:marTop w:val="0"/>
      <w:marBottom w:val="0"/>
      <w:divBdr>
        <w:top w:val="none" w:sz="0" w:space="0" w:color="auto"/>
        <w:left w:val="none" w:sz="0" w:space="0" w:color="auto"/>
        <w:bottom w:val="none" w:sz="0" w:space="0" w:color="auto"/>
        <w:right w:val="none" w:sz="0" w:space="0" w:color="auto"/>
      </w:divBdr>
      <w:divsChild>
        <w:div w:id="873545808">
          <w:marLeft w:val="0"/>
          <w:marRight w:val="0"/>
          <w:marTop w:val="0"/>
          <w:marBottom w:val="0"/>
          <w:divBdr>
            <w:top w:val="none" w:sz="0" w:space="0" w:color="auto"/>
            <w:left w:val="none" w:sz="0" w:space="0" w:color="auto"/>
            <w:bottom w:val="none" w:sz="0" w:space="0" w:color="auto"/>
            <w:right w:val="none" w:sz="0" w:space="0" w:color="auto"/>
          </w:divBdr>
          <w:divsChild>
            <w:div w:id="465127023">
              <w:marLeft w:val="0"/>
              <w:marRight w:val="0"/>
              <w:marTop w:val="0"/>
              <w:marBottom w:val="0"/>
              <w:divBdr>
                <w:top w:val="none" w:sz="0" w:space="0" w:color="auto"/>
                <w:left w:val="none" w:sz="0" w:space="0" w:color="auto"/>
                <w:bottom w:val="none" w:sz="0" w:space="0" w:color="auto"/>
                <w:right w:val="none" w:sz="0" w:space="0" w:color="auto"/>
              </w:divBdr>
              <w:divsChild>
                <w:div w:id="1066146165">
                  <w:marLeft w:val="360"/>
                  <w:marRight w:val="96"/>
                  <w:marTop w:val="0"/>
                  <w:marBottom w:val="0"/>
                  <w:divBdr>
                    <w:top w:val="none" w:sz="0" w:space="0" w:color="auto"/>
                    <w:left w:val="none" w:sz="0" w:space="0" w:color="auto"/>
                    <w:bottom w:val="none" w:sz="0" w:space="0" w:color="auto"/>
                    <w:right w:val="none" w:sz="0" w:space="0" w:color="auto"/>
                  </w:divBdr>
                </w:div>
              </w:divsChild>
            </w:div>
            <w:div w:id="1360736194">
              <w:marLeft w:val="0"/>
              <w:marRight w:val="0"/>
              <w:marTop w:val="0"/>
              <w:marBottom w:val="0"/>
              <w:divBdr>
                <w:top w:val="none" w:sz="0" w:space="0" w:color="auto"/>
                <w:left w:val="none" w:sz="0" w:space="0" w:color="auto"/>
                <w:bottom w:val="none" w:sz="0" w:space="0" w:color="auto"/>
                <w:right w:val="none" w:sz="0" w:space="0" w:color="auto"/>
              </w:divBdr>
              <w:divsChild>
                <w:div w:id="7839625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95233205">
      <w:bodyDiv w:val="1"/>
      <w:marLeft w:val="0"/>
      <w:marRight w:val="0"/>
      <w:marTop w:val="0"/>
      <w:marBottom w:val="0"/>
      <w:divBdr>
        <w:top w:val="none" w:sz="0" w:space="0" w:color="auto"/>
        <w:left w:val="none" w:sz="0" w:space="0" w:color="auto"/>
        <w:bottom w:val="none" w:sz="0" w:space="0" w:color="auto"/>
        <w:right w:val="none" w:sz="0" w:space="0" w:color="auto"/>
      </w:divBdr>
    </w:div>
    <w:div w:id="1750882785">
      <w:bodyDiv w:val="1"/>
      <w:marLeft w:val="0"/>
      <w:marRight w:val="0"/>
      <w:marTop w:val="0"/>
      <w:marBottom w:val="0"/>
      <w:divBdr>
        <w:top w:val="none" w:sz="0" w:space="0" w:color="auto"/>
        <w:left w:val="none" w:sz="0" w:space="0" w:color="auto"/>
        <w:bottom w:val="none" w:sz="0" w:space="0" w:color="auto"/>
        <w:right w:val="none" w:sz="0" w:space="0" w:color="auto"/>
      </w:divBdr>
    </w:div>
    <w:div w:id="1985040168">
      <w:bodyDiv w:val="1"/>
      <w:marLeft w:val="0"/>
      <w:marRight w:val="0"/>
      <w:marTop w:val="0"/>
      <w:marBottom w:val="0"/>
      <w:divBdr>
        <w:top w:val="none" w:sz="0" w:space="0" w:color="auto"/>
        <w:left w:val="none" w:sz="0" w:space="0" w:color="auto"/>
        <w:bottom w:val="none" w:sz="0" w:space="0" w:color="auto"/>
        <w:right w:val="none" w:sz="0" w:space="0" w:color="auto"/>
      </w:divBdr>
    </w:div>
    <w:div w:id="1988582383">
      <w:bodyDiv w:val="1"/>
      <w:marLeft w:val="0"/>
      <w:marRight w:val="0"/>
      <w:marTop w:val="0"/>
      <w:marBottom w:val="0"/>
      <w:divBdr>
        <w:top w:val="none" w:sz="0" w:space="0" w:color="auto"/>
        <w:left w:val="none" w:sz="0" w:space="0" w:color="auto"/>
        <w:bottom w:val="none" w:sz="0" w:space="0" w:color="auto"/>
        <w:right w:val="none" w:sz="0" w:space="0" w:color="auto"/>
      </w:divBdr>
      <w:divsChild>
        <w:div w:id="1925066535">
          <w:marLeft w:val="0"/>
          <w:marRight w:val="0"/>
          <w:marTop w:val="0"/>
          <w:marBottom w:val="0"/>
          <w:divBdr>
            <w:top w:val="none" w:sz="0" w:space="0" w:color="auto"/>
            <w:left w:val="none" w:sz="0" w:space="0" w:color="auto"/>
            <w:bottom w:val="none" w:sz="0" w:space="0" w:color="auto"/>
            <w:right w:val="none" w:sz="0" w:space="0" w:color="auto"/>
          </w:divBdr>
          <w:divsChild>
            <w:div w:id="114327357">
              <w:marLeft w:val="0"/>
              <w:marRight w:val="0"/>
              <w:marTop w:val="0"/>
              <w:marBottom w:val="0"/>
              <w:divBdr>
                <w:top w:val="none" w:sz="0" w:space="0" w:color="auto"/>
                <w:left w:val="none" w:sz="0" w:space="0" w:color="auto"/>
                <w:bottom w:val="none" w:sz="0" w:space="0" w:color="auto"/>
                <w:right w:val="none" w:sz="0" w:space="0" w:color="auto"/>
              </w:divBdr>
              <w:divsChild>
                <w:div w:id="1500072768">
                  <w:marLeft w:val="360"/>
                  <w:marRight w:val="96"/>
                  <w:marTop w:val="0"/>
                  <w:marBottom w:val="0"/>
                  <w:divBdr>
                    <w:top w:val="none" w:sz="0" w:space="0" w:color="auto"/>
                    <w:left w:val="none" w:sz="0" w:space="0" w:color="auto"/>
                    <w:bottom w:val="none" w:sz="0" w:space="0" w:color="auto"/>
                    <w:right w:val="none" w:sz="0" w:space="0" w:color="auto"/>
                  </w:divBdr>
                </w:div>
              </w:divsChild>
            </w:div>
            <w:div w:id="1476793752">
              <w:marLeft w:val="0"/>
              <w:marRight w:val="0"/>
              <w:marTop w:val="0"/>
              <w:marBottom w:val="0"/>
              <w:divBdr>
                <w:top w:val="none" w:sz="0" w:space="0" w:color="auto"/>
                <w:left w:val="none" w:sz="0" w:space="0" w:color="auto"/>
                <w:bottom w:val="none" w:sz="0" w:space="0" w:color="auto"/>
                <w:right w:val="none" w:sz="0" w:space="0" w:color="auto"/>
              </w:divBdr>
              <w:divsChild>
                <w:div w:id="334338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92826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45/2642918.2647389" TargetMode="External"/><Relationship Id="rId18" Type="http://schemas.openxmlformats.org/officeDocument/2006/relationships/comments" Target="comments.xml"/><Relationship Id="rId26" Type="http://schemas.openxmlformats.org/officeDocument/2006/relationships/hyperlink" Target="mailto:prdp@vt.edu" TargetMode="External"/><Relationship Id="rId3" Type="http://schemas.openxmlformats.org/officeDocument/2006/relationships/numbering" Target="numbering.xml"/><Relationship Id="rId21" Type="http://schemas.microsoft.com/office/2018/08/relationships/commentsExtensible" Target="commentsExtensible.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research.vt.edu/sirc/hrpp/resources/guides.html" TargetMode="External"/><Relationship Id="rId17" Type="http://schemas.openxmlformats.org/officeDocument/2006/relationships/hyperlink" Target="mailto:prdp@vt.edu" TargetMode="External"/><Relationship Id="rId25" Type="http://schemas.openxmlformats.org/officeDocument/2006/relationships/hyperlink" Target="https://vt.cobblestone.software/public/"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vt.cobblestone.software/public/" TargetMode="External"/><Relationship Id="rId20" Type="http://schemas.microsoft.com/office/2016/09/relationships/commentsIds" Target="commentsIds.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rb@vt.edu" TargetMode="External"/><Relationship Id="rId24" Type="http://schemas.openxmlformats.org/officeDocument/2006/relationships/hyperlink" Target="https://www.research.vt.edu/sirc/prdp/resources.html" TargetMode="Externa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vt.cobblestone.software/public/" TargetMode="External"/><Relationship Id="rId23" Type="http://schemas.openxmlformats.org/officeDocument/2006/relationships/hyperlink" Target="https://www.research.vt.edu/content/dam/research_vt_edu/hrpp/files/sops/sop-hrpp-092.1-payments-to-research-participants.pdf" TargetMode="External"/><Relationship Id="rId28" Type="http://schemas.openxmlformats.org/officeDocument/2006/relationships/hyperlink" Target="https://www.research.vt.edu/content/dam/research_vt_edu/hrpp/files/sops/sop-hrpp-013.1-lars-minors-and-guardians.pdf" TargetMode="External"/><Relationship Id="rId10" Type="http://schemas.openxmlformats.org/officeDocument/2006/relationships/hyperlink" Target="https://www.research.vt.edu/sirc/hrpp/resources/templates.html" TargetMode="External"/><Relationship Id="rId19" Type="http://schemas.microsoft.com/office/2011/relationships/commentsExtended" Target="commentsExtended.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research.vt.edu/sirc/hrpp/resources.html" TargetMode="External"/><Relationship Id="rId14" Type="http://schemas.openxmlformats.org/officeDocument/2006/relationships/hyperlink" Target="https://doi.org/10.1145/2807442.2807502" TargetMode="External"/><Relationship Id="rId22" Type="http://schemas.openxmlformats.org/officeDocument/2006/relationships/hyperlink" Target="https://www.research.vt.edu/content/dam/research_vt_edu/hrpp/files/worksheets/hrp-315-worksheet-advertisements.docx" TargetMode="External"/><Relationship Id="rId27" Type="http://schemas.openxmlformats.org/officeDocument/2006/relationships/hyperlink" Target="mailto:irb@vt.edu" TargetMode="External"/><Relationship Id="rId30" Type="http://schemas.openxmlformats.org/officeDocument/2006/relationships/footer" Target="footer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12D206D-2DF7-4C3F-9418-1DDD964F4F9F}"/>
      </w:docPartPr>
      <w:docPartBody>
        <w:p w:rsidR="00F777BE" w:rsidRDefault="00F777BE">
          <w:r w:rsidRPr="00862365">
            <w:rPr>
              <w:rStyle w:val="PlaceholderText"/>
            </w:rPr>
            <w:t>Click or tap here to enter text.</w:t>
          </w:r>
        </w:p>
      </w:docPartBody>
    </w:docPart>
    <w:docPart>
      <w:docPartPr>
        <w:name w:val="DC253F89A65B42DD9A3520DA2A9A9F55"/>
        <w:category>
          <w:name w:val="General"/>
          <w:gallery w:val="placeholder"/>
        </w:category>
        <w:types>
          <w:type w:val="bbPlcHdr"/>
        </w:types>
        <w:behaviors>
          <w:behavior w:val="content"/>
        </w:behaviors>
        <w:guid w:val="{DB20FB6B-8916-4BFB-AC67-D2E0C5647FF7}"/>
      </w:docPartPr>
      <w:docPartBody>
        <w:p w:rsidR="001234AE" w:rsidRDefault="00AF2638" w:rsidP="00AF2638">
          <w:pPr>
            <w:pStyle w:val="DC253F89A65B42DD9A3520DA2A9A9F556"/>
          </w:pPr>
          <w:r>
            <w:rPr>
              <w:rStyle w:val="PlaceholderText"/>
            </w:rPr>
            <w:t>Click here to provide a response.</w:t>
          </w:r>
        </w:p>
      </w:docPartBody>
    </w:docPart>
    <w:docPart>
      <w:docPartPr>
        <w:name w:val="1F93F2C1775744FAB0BDAF959FE28A9D"/>
        <w:category>
          <w:name w:val="General"/>
          <w:gallery w:val="placeholder"/>
        </w:category>
        <w:types>
          <w:type w:val="bbPlcHdr"/>
        </w:types>
        <w:behaviors>
          <w:behavior w:val="content"/>
        </w:behaviors>
        <w:guid w:val="{E79C6029-2F65-4483-891A-E3477E7448DF}"/>
      </w:docPartPr>
      <w:docPartBody>
        <w:p w:rsidR="001234AE" w:rsidRDefault="00846DE8" w:rsidP="00846DE8">
          <w:pPr>
            <w:pStyle w:val="1F93F2C1775744FAB0BDAF959FE28A9D"/>
          </w:pPr>
          <w:r>
            <w:rPr>
              <w:rStyle w:val="PlaceholderText"/>
            </w:rPr>
            <w:t>Click here to provide a response.</w:t>
          </w:r>
        </w:p>
      </w:docPartBody>
    </w:docPart>
    <w:docPart>
      <w:docPartPr>
        <w:name w:val="46C9A6A67E524DCCAA7BDB40DB0DE171"/>
        <w:category>
          <w:name w:val="General"/>
          <w:gallery w:val="placeholder"/>
        </w:category>
        <w:types>
          <w:type w:val="bbPlcHdr"/>
        </w:types>
        <w:behaviors>
          <w:behavior w:val="content"/>
        </w:behaviors>
        <w:guid w:val="{FBBE2BDB-1CC5-4269-8998-DDE832B1204E}"/>
      </w:docPartPr>
      <w:docPartBody>
        <w:p w:rsidR="001234AE" w:rsidRDefault="00AF2638" w:rsidP="00AF2638">
          <w:pPr>
            <w:pStyle w:val="46C9A6A67E524DCCAA7BDB40DB0DE1716"/>
          </w:pPr>
          <w:r>
            <w:rPr>
              <w:rStyle w:val="PlaceholderText"/>
            </w:rPr>
            <w:t>Click here to provide a response.</w:t>
          </w:r>
        </w:p>
      </w:docPartBody>
    </w:docPart>
    <w:docPart>
      <w:docPartPr>
        <w:name w:val="2A80ADD0FB8846CFB65B9C678A21AFB6"/>
        <w:category>
          <w:name w:val="General"/>
          <w:gallery w:val="placeholder"/>
        </w:category>
        <w:types>
          <w:type w:val="bbPlcHdr"/>
        </w:types>
        <w:behaviors>
          <w:behavior w:val="content"/>
        </w:behaviors>
        <w:guid w:val="{A7D84AD5-97FB-440B-B560-19809C14A49D}"/>
      </w:docPartPr>
      <w:docPartBody>
        <w:p w:rsidR="001234AE" w:rsidRDefault="00AF2638" w:rsidP="00AF2638">
          <w:pPr>
            <w:pStyle w:val="2A80ADD0FB8846CFB65B9C678A21AFB66"/>
          </w:pPr>
          <w:r>
            <w:rPr>
              <w:rStyle w:val="PlaceholderText"/>
            </w:rPr>
            <w:t>Click here to provide a response.</w:t>
          </w:r>
        </w:p>
      </w:docPartBody>
    </w:docPart>
    <w:docPart>
      <w:docPartPr>
        <w:name w:val="4E5867EFF25D4ECE86308BD55D27056C"/>
        <w:category>
          <w:name w:val="General"/>
          <w:gallery w:val="placeholder"/>
        </w:category>
        <w:types>
          <w:type w:val="bbPlcHdr"/>
        </w:types>
        <w:behaviors>
          <w:behavior w:val="content"/>
        </w:behaviors>
        <w:guid w:val="{48C1463A-00BF-42C4-906A-D885AAE44FEE}"/>
      </w:docPartPr>
      <w:docPartBody>
        <w:p w:rsidR="001234AE" w:rsidRDefault="00AF2638" w:rsidP="00AF2638">
          <w:pPr>
            <w:pStyle w:val="4E5867EFF25D4ECE86308BD55D27056C6"/>
          </w:pPr>
          <w:r>
            <w:rPr>
              <w:rStyle w:val="PlaceholderText"/>
            </w:rPr>
            <w:t>Click here to provide a response.</w:t>
          </w:r>
        </w:p>
      </w:docPartBody>
    </w:docPart>
    <w:docPart>
      <w:docPartPr>
        <w:name w:val="44EA2E59C83546B19678C9965DC79ADE"/>
        <w:category>
          <w:name w:val="General"/>
          <w:gallery w:val="placeholder"/>
        </w:category>
        <w:types>
          <w:type w:val="bbPlcHdr"/>
        </w:types>
        <w:behaviors>
          <w:behavior w:val="content"/>
        </w:behaviors>
        <w:guid w:val="{13CDA7F4-3F0E-4189-B40B-B1BA3B838D1E}"/>
      </w:docPartPr>
      <w:docPartBody>
        <w:p w:rsidR="001234AE" w:rsidRDefault="00AF2638" w:rsidP="00AF2638">
          <w:pPr>
            <w:pStyle w:val="44EA2E59C83546B19678C9965DC79ADE6"/>
          </w:pPr>
          <w:r>
            <w:rPr>
              <w:rStyle w:val="PlaceholderText"/>
            </w:rPr>
            <w:t>Click here to provide a response.</w:t>
          </w:r>
        </w:p>
      </w:docPartBody>
    </w:docPart>
    <w:docPart>
      <w:docPartPr>
        <w:name w:val="A740A1F499FD43C19698DE91EB4B53F7"/>
        <w:category>
          <w:name w:val="General"/>
          <w:gallery w:val="placeholder"/>
        </w:category>
        <w:types>
          <w:type w:val="bbPlcHdr"/>
        </w:types>
        <w:behaviors>
          <w:behavior w:val="content"/>
        </w:behaviors>
        <w:guid w:val="{F5115F40-ACAD-4CF4-8FF8-CD8082968085}"/>
      </w:docPartPr>
      <w:docPartBody>
        <w:p w:rsidR="001234AE" w:rsidRDefault="00AF2638" w:rsidP="00AF2638">
          <w:pPr>
            <w:pStyle w:val="A740A1F499FD43C19698DE91EB4B53F76"/>
          </w:pPr>
          <w:r>
            <w:rPr>
              <w:rStyle w:val="PlaceholderText"/>
            </w:rPr>
            <w:t>Click here to provide a response.</w:t>
          </w:r>
        </w:p>
      </w:docPartBody>
    </w:docPart>
    <w:docPart>
      <w:docPartPr>
        <w:name w:val="3D6CBD9B8E624B58B6DAB95A495DE525"/>
        <w:category>
          <w:name w:val="General"/>
          <w:gallery w:val="placeholder"/>
        </w:category>
        <w:types>
          <w:type w:val="bbPlcHdr"/>
        </w:types>
        <w:behaviors>
          <w:behavior w:val="content"/>
        </w:behaviors>
        <w:guid w:val="{F0FA775C-04AA-4C84-8F23-79FEFD3341B7}"/>
      </w:docPartPr>
      <w:docPartBody>
        <w:p w:rsidR="001234AE" w:rsidRDefault="00AF2638" w:rsidP="00AF2638">
          <w:pPr>
            <w:pStyle w:val="3D6CBD9B8E624B58B6DAB95A495DE5256"/>
          </w:pPr>
          <w:r w:rsidRPr="00276486">
            <w:rPr>
              <w:color w:val="808080"/>
            </w:rPr>
            <w:t>Click here to provide a response.</w:t>
          </w:r>
        </w:p>
      </w:docPartBody>
    </w:docPart>
    <w:docPart>
      <w:docPartPr>
        <w:name w:val="BD9DB5AD62BE45E09756DE85C78104BE"/>
        <w:category>
          <w:name w:val="General"/>
          <w:gallery w:val="placeholder"/>
        </w:category>
        <w:types>
          <w:type w:val="bbPlcHdr"/>
        </w:types>
        <w:behaviors>
          <w:behavior w:val="content"/>
        </w:behaviors>
        <w:guid w:val="{8583CDC4-CB8C-42FA-85D0-7528DC3AB29C}"/>
      </w:docPartPr>
      <w:docPartBody>
        <w:p w:rsidR="001234AE" w:rsidRDefault="00AF2638" w:rsidP="00AF2638">
          <w:pPr>
            <w:pStyle w:val="BD9DB5AD62BE45E09756DE85C78104BE6"/>
          </w:pPr>
          <w:r>
            <w:rPr>
              <w:rStyle w:val="PlaceholderText"/>
            </w:rPr>
            <w:t>Click here to provide a response.</w:t>
          </w:r>
        </w:p>
      </w:docPartBody>
    </w:docPart>
    <w:docPart>
      <w:docPartPr>
        <w:name w:val="8DE96EF5E0BF4E309B6ED3061166D2CE"/>
        <w:category>
          <w:name w:val="General"/>
          <w:gallery w:val="placeholder"/>
        </w:category>
        <w:types>
          <w:type w:val="bbPlcHdr"/>
        </w:types>
        <w:behaviors>
          <w:behavior w:val="content"/>
        </w:behaviors>
        <w:guid w:val="{439FB46D-1A87-4708-95C0-CBE2F5A777A1}"/>
      </w:docPartPr>
      <w:docPartBody>
        <w:p w:rsidR="001234AE" w:rsidRDefault="00AF2638" w:rsidP="00AF2638">
          <w:pPr>
            <w:pStyle w:val="8DE96EF5E0BF4E309B6ED3061166D2CE6"/>
          </w:pPr>
          <w:r>
            <w:rPr>
              <w:rStyle w:val="PlaceholderText"/>
            </w:rPr>
            <w:t>Click here to provide a response.</w:t>
          </w:r>
        </w:p>
      </w:docPartBody>
    </w:docPart>
    <w:docPart>
      <w:docPartPr>
        <w:name w:val="D0C49425467C4ED59437E459805B5671"/>
        <w:category>
          <w:name w:val="General"/>
          <w:gallery w:val="placeholder"/>
        </w:category>
        <w:types>
          <w:type w:val="bbPlcHdr"/>
        </w:types>
        <w:behaviors>
          <w:behavior w:val="content"/>
        </w:behaviors>
        <w:guid w:val="{4C902605-5A9B-4635-A6F1-CE343F11BF7D}"/>
      </w:docPartPr>
      <w:docPartBody>
        <w:p w:rsidR="001234AE" w:rsidRDefault="00AF2638" w:rsidP="00AF2638">
          <w:pPr>
            <w:pStyle w:val="D0C49425467C4ED59437E459805B56715"/>
          </w:pPr>
          <w:r>
            <w:rPr>
              <w:rStyle w:val="PlaceholderText"/>
            </w:rPr>
            <w:t>Click here to provide a response.</w:t>
          </w:r>
        </w:p>
      </w:docPartBody>
    </w:docPart>
    <w:docPart>
      <w:docPartPr>
        <w:name w:val="6A2E7762E5DA4C978EDAED40C737FBBE"/>
        <w:category>
          <w:name w:val="General"/>
          <w:gallery w:val="placeholder"/>
        </w:category>
        <w:types>
          <w:type w:val="bbPlcHdr"/>
        </w:types>
        <w:behaviors>
          <w:behavior w:val="content"/>
        </w:behaviors>
        <w:guid w:val="{EE920037-AA54-42EB-9A1E-3BEE0F5B531A}"/>
      </w:docPartPr>
      <w:docPartBody>
        <w:p w:rsidR="001234AE" w:rsidRDefault="00AF2638" w:rsidP="00AF2638">
          <w:pPr>
            <w:pStyle w:val="6A2E7762E5DA4C978EDAED40C737FBBE5"/>
          </w:pPr>
          <w:r>
            <w:rPr>
              <w:rStyle w:val="PlaceholderText"/>
            </w:rPr>
            <w:t>Click here to provide a response.</w:t>
          </w:r>
        </w:p>
      </w:docPartBody>
    </w:docPart>
    <w:docPart>
      <w:docPartPr>
        <w:name w:val="2A991BB3837A4642B1D83653112D96F3"/>
        <w:category>
          <w:name w:val="General"/>
          <w:gallery w:val="placeholder"/>
        </w:category>
        <w:types>
          <w:type w:val="bbPlcHdr"/>
        </w:types>
        <w:behaviors>
          <w:behavior w:val="content"/>
        </w:behaviors>
        <w:guid w:val="{EC6B6E79-660C-48CF-8264-119DD3340C81}"/>
      </w:docPartPr>
      <w:docPartBody>
        <w:p w:rsidR="001234AE" w:rsidRDefault="00AF2638" w:rsidP="00AF2638">
          <w:pPr>
            <w:pStyle w:val="2A991BB3837A4642B1D83653112D96F35"/>
          </w:pPr>
          <w:r>
            <w:rPr>
              <w:rStyle w:val="PlaceholderText"/>
            </w:rPr>
            <w:t>Click here to provide a response.</w:t>
          </w:r>
        </w:p>
      </w:docPartBody>
    </w:docPart>
    <w:docPart>
      <w:docPartPr>
        <w:name w:val="4E36EEAC73304BBFB3CCEC3B1AA2999C"/>
        <w:category>
          <w:name w:val="General"/>
          <w:gallery w:val="placeholder"/>
        </w:category>
        <w:types>
          <w:type w:val="bbPlcHdr"/>
        </w:types>
        <w:behaviors>
          <w:behavior w:val="content"/>
        </w:behaviors>
        <w:guid w:val="{BF476496-9627-4CB4-9DAF-CB1553E07B90}"/>
      </w:docPartPr>
      <w:docPartBody>
        <w:p w:rsidR="001234AE" w:rsidRDefault="00AF2638" w:rsidP="00AF2638">
          <w:pPr>
            <w:pStyle w:val="4E36EEAC73304BBFB3CCEC3B1AA2999C5"/>
          </w:pPr>
          <w:r>
            <w:rPr>
              <w:rStyle w:val="PlaceholderText"/>
            </w:rPr>
            <w:t>Click here to provide a response.</w:t>
          </w:r>
        </w:p>
      </w:docPartBody>
    </w:docPart>
    <w:docPart>
      <w:docPartPr>
        <w:name w:val="4769352D5DF04BAAB0BCF118B60E571C"/>
        <w:category>
          <w:name w:val="General"/>
          <w:gallery w:val="placeholder"/>
        </w:category>
        <w:types>
          <w:type w:val="bbPlcHdr"/>
        </w:types>
        <w:behaviors>
          <w:behavior w:val="content"/>
        </w:behaviors>
        <w:guid w:val="{60D2EF6B-1D2D-49F4-9BBA-803B7DCE3174}"/>
      </w:docPartPr>
      <w:docPartBody>
        <w:p w:rsidR="001234AE" w:rsidRDefault="00AF2638" w:rsidP="00AF2638">
          <w:pPr>
            <w:pStyle w:val="4769352D5DF04BAAB0BCF118B60E571C5"/>
          </w:pPr>
          <w:r w:rsidRPr="00276486">
            <w:rPr>
              <w:color w:val="808080"/>
            </w:rPr>
            <w:t>Click here to provide a response.</w:t>
          </w:r>
        </w:p>
      </w:docPartBody>
    </w:docPart>
    <w:docPart>
      <w:docPartPr>
        <w:name w:val="9C041848571D4D4D9A1C6876C23B2C6A"/>
        <w:category>
          <w:name w:val="General"/>
          <w:gallery w:val="placeholder"/>
        </w:category>
        <w:types>
          <w:type w:val="bbPlcHdr"/>
        </w:types>
        <w:behaviors>
          <w:behavior w:val="content"/>
        </w:behaviors>
        <w:guid w:val="{D39FDBA6-79DF-4944-B60A-C21DD3493C06}"/>
      </w:docPartPr>
      <w:docPartBody>
        <w:p w:rsidR="001234AE" w:rsidRDefault="00AF2638" w:rsidP="00AF2638">
          <w:pPr>
            <w:pStyle w:val="9C041848571D4D4D9A1C6876C23B2C6A5"/>
          </w:pPr>
          <w:r>
            <w:rPr>
              <w:rStyle w:val="PlaceholderText"/>
            </w:rPr>
            <w:t>Click here to provide a response.</w:t>
          </w:r>
        </w:p>
      </w:docPartBody>
    </w:docPart>
    <w:docPart>
      <w:docPartPr>
        <w:name w:val="3F475B64034C4804998B672313591EEE"/>
        <w:category>
          <w:name w:val="General"/>
          <w:gallery w:val="placeholder"/>
        </w:category>
        <w:types>
          <w:type w:val="bbPlcHdr"/>
        </w:types>
        <w:behaviors>
          <w:behavior w:val="content"/>
        </w:behaviors>
        <w:guid w:val="{9F338C8E-1070-446F-A788-BABF4ECF7C8B}"/>
      </w:docPartPr>
      <w:docPartBody>
        <w:p w:rsidR="001234AE" w:rsidRDefault="00846DE8" w:rsidP="00846DE8">
          <w:pPr>
            <w:pStyle w:val="3F475B64034C4804998B672313591EEE"/>
          </w:pPr>
          <w:r>
            <w:rPr>
              <w:rStyle w:val="PlaceholderText"/>
            </w:rPr>
            <w:t>Click here to provide a response.</w:t>
          </w:r>
        </w:p>
      </w:docPartBody>
    </w:docPart>
    <w:docPart>
      <w:docPartPr>
        <w:name w:val="6578B5B5F2CD4F86A2EFD36EBDA68495"/>
        <w:category>
          <w:name w:val="General"/>
          <w:gallery w:val="placeholder"/>
        </w:category>
        <w:types>
          <w:type w:val="bbPlcHdr"/>
        </w:types>
        <w:behaviors>
          <w:behavior w:val="content"/>
        </w:behaviors>
        <w:guid w:val="{E98506BF-DB88-4AEC-863F-603DA3EE3F00}"/>
      </w:docPartPr>
      <w:docPartBody>
        <w:p w:rsidR="001234AE" w:rsidRDefault="00AF2638" w:rsidP="00AF2638">
          <w:pPr>
            <w:pStyle w:val="6578B5B5F2CD4F86A2EFD36EBDA684955"/>
          </w:pPr>
          <w:r>
            <w:rPr>
              <w:rStyle w:val="PlaceholderText"/>
            </w:rPr>
            <w:t>Click here to provide a response.</w:t>
          </w:r>
        </w:p>
      </w:docPartBody>
    </w:docPart>
    <w:docPart>
      <w:docPartPr>
        <w:name w:val="BDEB7924022E4C39B8BFC34B80E0B1E5"/>
        <w:category>
          <w:name w:val="General"/>
          <w:gallery w:val="placeholder"/>
        </w:category>
        <w:types>
          <w:type w:val="bbPlcHdr"/>
        </w:types>
        <w:behaviors>
          <w:behavior w:val="content"/>
        </w:behaviors>
        <w:guid w:val="{0DB1CDBF-E844-41D7-9942-D2748F9B7698}"/>
      </w:docPartPr>
      <w:docPartBody>
        <w:p w:rsidR="001234AE" w:rsidRDefault="00AF2638" w:rsidP="00AF2638">
          <w:pPr>
            <w:pStyle w:val="BDEB7924022E4C39B8BFC34B80E0B1E54"/>
          </w:pPr>
          <w:r>
            <w:rPr>
              <w:rStyle w:val="PlaceholderText"/>
            </w:rPr>
            <w:t>Click here to provide a response.</w:t>
          </w:r>
        </w:p>
      </w:docPartBody>
    </w:docPart>
    <w:docPart>
      <w:docPartPr>
        <w:name w:val="B2D9C887FBA7437D9CF7415D9AC3B8C9"/>
        <w:category>
          <w:name w:val="General"/>
          <w:gallery w:val="placeholder"/>
        </w:category>
        <w:types>
          <w:type w:val="bbPlcHdr"/>
        </w:types>
        <w:behaviors>
          <w:behavior w:val="content"/>
        </w:behaviors>
        <w:guid w:val="{F0D062ED-3CC5-4066-AFC0-DC0ED0EED429}"/>
      </w:docPartPr>
      <w:docPartBody>
        <w:p w:rsidR="001234AE" w:rsidRDefault="00846DE8" w:rsidP="00846DE8">
          <w:pPr>
            <w:pStyle w:val="B2D9C887FBA7437D9CF7415D9AC3B8C9"/>
          </w:pPr>
          <w:r>
            <w:rPr>
              <w:rStyle w:val="PlaceholderText"/>
            </w:rPr>
            <w:t>Click here to provide a response.</w:t>
          </w:r>
        </w:p>
      </w:docPartBody>
    </w:docPart>
    <w:docPart>
      <w:docPartPr>
        <w:name w:val="0B187CA2FAEC406387743A84FE8C5DC3"/>
        <w:category>
          <w:name w:val="General"/>
          <w:gallery w:val="placeholder"/>
        </w:category>
        <w:types>
          <w:type w:val="bbPlcHdr"/>
        </w:types>
        <w:behaviors>
          <w:behavior w:val="content"/>
        </w:behaviors>
        <w:guid w:val="{1E0B462B-6A34-499E-AEA8-82DC25070A98}"/>
      </w:docPartPr>
      <w:docPartBody>
        <w:p w:rsidR="001234AE" w:rsidRDefault="00AF2638" w:rsidP="00AF2638">
          <w:pPr>
            <w:pStyle w:val="0B187CA2FAEC406387743A84FE8C5DC34"/>
          </w:pPr>
          <w:r>
            <w:rPr>
              <w:rStyle w:val="PlaceholderText"/>
            </w:rPr>
            <w:t>Click here to provide a response.</w:t>
          </w:r>
        </w:p>
      </w:docPartBody>
    </w:docPart>
    <w:docPart>
      <w:docPartPr>
        <w:name w:val="0AFF8970FD94433CB8EC2C279183AEAA"/>
        <w:category>
          <w:name w:val="General"/>
          <w:gallery w:val="placeholder"/>
        </w:category>
        <w:types>
          <w:type w:val="bbPlcHdr"/>
        </w:types>
        <w:behaviors>
          <w:behavior w:val="content"/>
        </w:behaviors>
        <w:guid w:val="{81C486CF-6E7D-48B5-8A32-C807AEF70DF9}"/>
      </w:docPartPr>
      <w:docPartBody>
        <w:p w:rsidR="001234AE" w:rsidRDefault="00AF2638" w:rsidP="00AF2638">
          <w:pPr>
            <w:pStyle w:val="0AFF8970FD94433CB8EC2C279183AEAA4"/>
          </w:pPr>
          <w:r>
            <w:rPr>
              <w:rStyle w:val="PlaceholderText"/>
            </w:rPr>
            <w:t>Click here to provide a response.</w:t>
          </w:r>
        </w:p>
      </w:docPartBody>
    </w:docPart>
    <w:docPart>
      <w:docPartPr>
        <w:name w:val="4E25614EC475480191127283ED462121"/>
        <w:category>
          <w:name w:val="General"/>
          <w:gallery w:val="placeholder"/>
        </w:category>
        <w:types>
          <w:type w:val="bbPlcHdr"/>
        </w:types>
        <w:behaviors>
          <w:behavior w:val="content"/>
        </w:behaviors>
        <w:guid w:val="{3C60EE7E-E275-4746-A82B-77FD0F76F1F9}"/>
      </w:docPartPr>
      <w:docPartBody>
        <w:p w:rsidR="001234AE" w:rsidRDefault="00AF2638" w:rsidP="00AF2638">
          <w:pPr>
            <w:pStyle w:val="4E25614EC475480191127283ED4621214"/>
          </w:pPr>
          <w:r>
            <w:rPr>
              <w:rStyle w:val="PlaceholderText"/>
            </w:rPr>
            <w:t>Click here to provide a response.</w:t>
          </w:r>
        </w:p>
      </w:docPartBody>
    </w:docPart>
    <w:docPart>
      <w:docPartPr>
        <w:name w:val="6990185AB34D4F359EF4623A7AE00EEE"/>
        <w:category>
          <w:name w:val="General"/>
          <w:gallery w:val="placeholder"/>
        </w:category>
        <w:types>
          <w:type w:val="bbPlcHdr"/>
        </w:types>
        <w:behaviors>
          <w:behavior w:val="content"/>
        </w:behaviors>
        <w:guid w:val="{D5589322-83AE-460D-B619-0E02DEBB4B0F}"/>
      </w:docPartPr>
      <w:docPartBody>
        <w:p w:rsidR="001234AE" w:rsidRDefault="00AF2638" w:rsidP="00AF2638">
          <w:pPr>
            <w:pStyle w:val="6990185AB34D4F359EF4623A7AE00EEE4"/>
          </w:pPr>
          <w:r>
            <w:rPr>
              <w:rStyle w:val="PlaceholderText"/>
            </w:rPr>
            <w:t>Click here to provide a response.</w:t>
          </w:r>
        </w:p>
      </w:docPartBody>
    </w:docPart>
    <w:docPart>
      <w:docPartPr>
        <w:name w:val="6FB7B7D7658D45EDA424E626DA7BC9E5"/>
        <w:category>
          <w:name w:val="General"/>
          <w:gallery w:val="placeholder"/>
        </w:category>
        <w:types>
          <w:type w:val="bbPlcHdr"/>
        </w:types>
        <w:behaviors>
          <w:behavior w:val="content"/>
        </w:behaviors>
        <w:guid w:val="{DD754C5F-6B2F-4DBC-A50E-009B1408C771}"/>
      </w:docPartPr>
      <w:docPartBody>
        <w:p w:rsidR="001234AE" w:rsidRDefault="00AF2638" w:rsidP="00AF2638">
          <w:pPr>
            <w:pStyle w:val="6FB7B7D7658D45EDA424E626DA7BC9E54"/>
          </w:pPr>
          <w:r>
            <w:rPr>
              <w:rStyle w:val="PlaceholderText"/>
            </w:rPr>
            <w:t>Click here to provide a response.</w:t>
          </w:r>
        </w:p>
      </w:docPartBody>
    </w:docPart>
    <w:docPart>
      <w:docPartPr>
        <w:name w:val="B93DC28E6C7940C89083672E452CA15F"/>
        <w:category>
          <w:name w:val="General"/>
          <w:gallery w:val="placeholder"/>
        </w:category>
        <w:types>
          <w:type w:val="bbPlcHdr"/>
        </w:types>
        <w:behaviors>
          <w:behavior w:val="content"/>
        </w:behaviors>
        <w:guid w:val="{6E505F95-713D-4CE5-83BC-A6A5D4F87CAB}"/>
      </w:docPartPr>
      <w:docPartBody>
        <w:p w:rsidR="001234AE" w:rsidRDefault="00AF2638" w:rsidP="00AF2638">
          <w:pPr>
            <w:pStyle w:val="B93DC28E6C7940C89083672E452CA15F3"/>
          </w:pPr>
          <w:r>
            <w:rPr>
              <w:rStyle w:val="PlaceholderText"/>
            </w:rPr>
            <w:t>Click here to provide a response.</w:t>
          </w:r>
        </w:p>
      </w:docPartBody>
    </w:docPart>
    <w:docPart>
      <w:docPartPr>
        <w:name w:val="8357AC765C7A45EE8F3D3C8C5CAFF808"/>
        <w:category>
          <w:name w:val="General"/>
          <w:gallery w:val="placeholder"/>
        </w:category>
        <w:types>
          <w:type w:val="bbPlcHdr"/>
        </w:types>
        <w:behaviors>
          <w:behavior w:val="content"/>
        </w:behaviors>
        <w:guid w:val="{8442BAAA-A762-4CF4-A07B-6578862D9CEF}"/>
      </w:docPartPr>
      <w:docPartBody>
        <w:p w:rsidR="001234AE" w:rsidRDefault="00AF2638" w:rsidP="00AF2638">
          <w:pPr>
            <w:pStyle w:val="8357AC765C7A45EE8F3D3C8C5CAFF8083"/>
          </w:pPr>
          <w:r>
            <w:rPr>
              <w:rStyle w:val="PlaceholderText"/>
            </w:rPr>
            <w:t>Click here to provide a response.</w:t>
          </w:r>
        </w:p>
      </w:docPartBody>
    </w:docPart>
    <w:docPart>
      <w:docPartPr>
        <w:name w:val="C5F9A1FC10894842BA7BC5294F2BD4F8"/>
        <w:category>
          <w:name w:val="General"/>
          <w:gallery w:val="placeholder"/>
        </w:category>
        <w:types>
          <w:type w:val="bbPlcHdr"/>
        </w:types>
        <w:behaviors>
          <w:behavior w:val="content"/>
        </w:behaviors>
        <w:guid w:val="{1B43DF3C-92BF-4B28-BAFC-1C10B1AD1FF0}"/>
      </w:docPartPr>
      <w:docPartBody>
        <w:p w:rsidR="001234AE" w:rsidRDefault="00AF2638" w:rsidP="00AF2638">
          <w:pPr>
            <w:pStyle w:val="C5F9A1FC10894842BA7BC5294F2BD4F83"/>
          </w:pPr>
          <w:r>
            <w:rPr>
              <w:rStyle w:val="PlaceholderText"/>
            </w:rPr>
            <w:t>Click here to provide a response.</w:t>
          </w:r>
        </w:p>
      </w:docPartBody>
    </w:docPart>
    <w:docPart>
      <w:docPartPr>
        <w:name w:val="3135E92ED8A2487782EC7784DF85C711"/>
        <w:category>
          <w:name w:val="General"/>
          <w:gallery w:val="placeholder"/>
        </w:category>
        <w:types>
          <w:type w:val="bbPlcHdr"/>
        </w:types>
        <w:behaviors>
          <w:behavior w:val="content"/>
        </w:behaviors>
        <w:guid w:val="{182409D3-296D-4D70-9456-09BAB38E26B7}"/>
      </w:docPartPr>
      <w:docPartBody>
        <w:p w:rsidR="001234AE" w:rsidRDefault="00AF2638" w:rsidP="00AF2638">
          <w:pPr>
            <w:pStyle w:val="3135E92ED8A2487782EC7784DF85C7113"/>
          </w:pPr>
          <w:r>
            <w:rPr>
              <w:rStyle w:val="PlaceholderText"/>
            </w:rPr>
            <w:t>Click here to provide a response.</w:t>
          </w:r>
        </w:p>
      </w:docPartBody>
    </w:docPart>
    <w:docPart>
      <w:docPartPr>
        <w:name w:val="AE4D9C806C884E0AA09CE7AD7CF80F61"/>
        <w:category>
          <w:name w:val="General"/>
          <w:gallery w:val="placeholder"/>
        </w:category>
        <w:types>
          <w:type w:val="bbPlcHdr"/>
        </w:types>
        <w:behaviors>
          <w:behavior w:val="content"/>
        </w:behaviors>
        <w:guid w:val="{48B4F6AF-FA30-40CA-82DA-C2F504969088}"/>
      </w:docPartPr>
      <w:docPartBody>
        <w:p w:rsidR="001234AE" w:rsidRDefault="00AF2638" w:rsidP="00AF2638">
          <w:pPr>
            <w:pStyle w:val="AE4D9C806C884E0AA09CE7AD7CF80F613"/>
          </w:pPr>
          <w:r>
            <w:rPr>
              <w:rStyle w:val="PlaceholderText"/>
            </w:rPr>
            <w:t>Click here to provide a response.</w:t>
          </w:r>
        </w:p>
      </w:docPartBody>
    </w:docPart>
    <w:docPart>
      <w:docPartPr>
        <w:name w:val="393D79EC08144BE197FB92E2E1B8E213"/>
        <w:category>
          <w:name w:val="General"/>
          <w:gallery w:val="placeholder"/>
        </w:category>
        <w:types>
          <w:type w:val="bbPlcHdr"/>
        </w:types>
        <w:behaviors>
          <w:behavior w:val="content"/>
        </w:behaviors>
        <w:guid w:val="{556B0EDE-B25C-4C12-A969-A234B89FEC55}"/>
      </w:docPartPr>
      <w:docPartBody>
        <w:p w:rsidR="001234AE" w:rsidRDefault="00AF2638" w:rsidP="00AF2638">
          <w:pPr>
            <w:pStyle w:val="393D79EC08144BE197FB92E2E1B8E2133"/>
          </w:pPr>
          <w:r>
            <w:rPr>
              <w:rStyle w:val="PlaceholderText"/>
            </w:rPr>
            <w:t>Click here to provide a response.</w:t>
          </w:r>
        </w:p>
      </w:docPartBody>
    </w:docPart>
    <w:docPart>
      <w:docPartPr>
        <w:name w:val="232C9215E7B14AC0AA9896933B8A6F21"/>
        <w:category>
          <w:name w:val="General"/>
          <w:gallery w:val="placeholder"/>
        </w:category>
        <w:types>
          <w:type w:val="bbPlcHdr"/>
        </w:types>
        <w:behaviors>
          <w:behavior w:val="content"/>
        </w:behaviors>
        <w:guid w:val="{7232DE73-72A9-4A52-9A8C-87D691C019B7}"/>
      </w:docPartPr>
      <w:docPartBody>
        <w:p w:rsidR="001234AE" w:rsidRDefault="00AF2638" w:rsidP="00AF2638">
          <w:pPr>
            <w:pStyle w:val="232C9215E7B14AC0AA9896933B8A6F213"/>
          </w:pPr>
          <w:r>
            <w:rPr>
              <w:rStyle w:val="PlaceholderText"/>
            </w:rPr>
            <w:t>Click here to provide a response.</w:t>
          </w:r>
        </w:p>
      </w:docPartBody>
    </w:docPart>
    <w:docPart>
      <w:docPartPr>
        <w:name w:val="84343DA25BCE4220A4BE4D3CA97D2443"/>
        <w:category>
          <w:name w:val="General"/>
          <w:gallery w:val="placeholder"/>
        </w:category>
        <w:types>
          <w:type w:val="bbPlcHdr"/>
        </w:types>
        <w:behaviors>
          <w:behavior w:val="content"/>
        </w:behaviors>
        <w:guid w:val="{A80BD254-F535-4A4C-9AB2-E87F84B58A5A}"/>
      </w:docPartPr>
      <w:docPartBody>
        <w:p w:rsidR="001234AE" w:rsidRDefault="00AF2638" w:rsidP="00AF2638">
          <w:pPr>
            <w:pStyle w:val="84343DA25BCE4220A4BE4D3CA97D24433"/>
          </w:pPr>
          <w:r w:rsidRPr="00276486">
            <w:rPr>
              <w:color w:val="808080"/>
            </w:rPr>
            <w:t>Click here to provide a response.</w:t>
          </w:r>
        </w:p>
      </w:docPartBody>
    </w:docPart>
    <w:docPart>
      <w:docPartPr>
        <w:name w:val="3BC058DD4D3140DEA33D310ACF992E2D"/>
        <w:category>
          <w:name w:val="General"/>
          <w:gallery w:val="placeholder"/>
        </w:category>
        <w:types>
          <w:type w:val="bbPlcHdr"/>
        </w:types>
        <w:behaviors>
          <w:behavior w:val="content"/>
        </w:behaviors>
        <w:guid w:val="{C177C20D-8267-45F9-90C7-3C5F4A501A9B}"/>
      </w:docPartPr>
      <w:docPartBody>
        <w:p w:rsidR="001234AE" w:rsidRDefault="00AF2638" w:rsidP="00AF2638">
          <w:pPr>
            <w:pStyle w:val="3BC058DD4D3140DEA33D310ACF992E2D3"/>
          </w:pPr>
          <w:r>
            <w:rPr>
              <w:rStyle w:val="PlaceholderText"/>
            </w:rPr>
            <w:t>Click here to provide a response.</w:t>
          </w:r>
        </w:p>
      </w:docPartBody>
    </w:docPart>
    <w:docPart>
      <w:docPartPr>
        <w:name w:val="874DF0606CD246D493B5429460A8CF67"/>
        <w:category>
          <w:name w:val="General"/>
          <w:gallery w:val="placeholder"/>
        </w:category>
        <w:types>
          <w:type w:val="bbPlcHdr"/>
        </w:types>
        <w:behaviors>
          <w:behavior w:val="content"/>
        </w:behaviors>
        <w:guid w:val="{92E207FB-65E7-407F-9B2C-9C078E0DBD5F}"/>
      </w:docPartPr>
      <w:docPartBody>
        <w:p w:rsidR="001234AE" w:rsidRDefault="00AF2638" w:rsidP="00AF2638">
          <w:pPr>
            <w:pStyle w:val="874DF0606CD246D493B5429460A8CF673"/>
          </w:pPr>
          <w:r>
            <w:rPr>
              <w:rStyle w:val="PlaceholderText"/>
            </w:rPr>
            <w:t>Click here to provide a response.</w:t>
          </w:r>
        </w:p>
      </w:docPartBody>
    </w:docPart>
    <w:docPart>
      <w:docPartPr>
        <w:name w:val="C5350C169A0A4DD39777A4A0FA22C95B"/>
        <w:category>
          <w:name w:val="General"/>
          <w:gallery w:val="placeholder"/>
        </w:category>
        <w:types>
          <w:type w:val="bbPlcHdr"/>
        </w:types>
        <w:behaviors>
          <w:behavior w:val="content"/>
        </w:behaviors>
        <w:guid w:val="{023043F6-E255-4433-8C2D-7A406CC4A154}"/>
      </w:docPartPr>
      <w:docPartBody>
        <w:p w:rsidR="001234AE" w:rsidRDefault="00AF2638" w:rsidP="00AF2638">
          <w:pPr>
            <w:pStyle w:val="C5350C169A0A4DD39777A4A0FA22C95B3"/>
          </w:pPr>
          <w:r>
            <w:rPr>
              <w:rStyle w:val="PlaceholderText"/>
            </w:rPr>
            <w:t>Click here to provide a response.</w:t>
          </w:r>
        </w:p>
      </w:docPartBody>
    </w:docPart>
    <w:docPart>
      <w:docPartPr>
        <w:name w:val="EF2E421EFAA94F8696C9B141E15F254C"/>
        <w:category>
          <w:name w:val="General"/>
          <w:gallery w:val="placeholder"/>
        </w:category>
        <w:types>
          <w:type w:val="bbPlcHdr"/>
        </w:types>
        <w:behaviors>
          <w:behavior w:val="content"/>
        </w:behaviors>
        <w:guid w:val="{1A00FCA5-66F0-428E-82E6-BF5E625FF027}"/>
      </w:docPartPr>
      <w:docPartBody>
        <w:p w:rsidR="001234AE" w:rsidRDefault="00AF2638" w:rsidP="00AF2638">
          <w:pPr>
            <w:pStyle w:val="EF2E421EFAA94F8696C9B141E15F254C3"/>
          </w:pPr>
          <w:r>
            <w:rPr>
              <w:rStyle w:val="PlaceholderText"/>
            </w:rPr>
            <w:t>Click here to provide a response.</w:t>
          </w:r>
        </w:p>
      </w:docPartBody>
    </w:docPart>
    <w:docPart>
      <w:docPartPr>
        <w:name w:val="40DA3126E75A41118824167DA7B98A72"/>
        <w:category>
          <w:name w:val="General"/>
          <w:gallery w:val="placeholder"/>
        </w:category>
        <w:types>
          <w:type w:val="bbPlcHdr"/>
        </w:types>
        <w:behaviors>
          <w:behavior w:val="content"/>
        </w:behaviors>
        <w:guid w:val="{58A6AB44-ED14-4744-ADDE-69380C48FD07}"/>
      </w:docPartPr>
      <w:docPartBody>
        <w:p w:rsidR="001234AE" w:rsidRDefault="00AF2638" w:rsidP="00AF2638">
          <w:pPr>
            <w:pStyle w:val="40DA3126E75A41118824167DA7B98A723"/>
          </w:pPr>
          <w:r>
            <w:rPr>
              <w:rStyle w:val="PlaceholderText"/>
            </w:rPr>
            <w:t>Click here to provide a response.</w:t>
          </w:r>
        </w:p>
      </w:docPartBody>
    </w:docPart>
    <w:docPart>
      <w:docPartPr>
        <w:name w:val="56E2FCC9A8E64D9D9C69A7E9D075DBEE"/>
        <w:category>
          <w:name w:val="General"/>
          <w:gallery w:val="placeholder"/>
        </w:category>
        <w:types>
          <w:type w:val="bbPlcHdr"/>
        </w:types>
        <w:behaviors>
          <w:behavior w:val="content"/>
        </w:behaviors>
        <w:guid w:val="{5B1EC267-E24B-47A0-895B-464F03942913}"/>
      </w:docPartPr>
      <w:docPartBody>
        <w:p w:rsidR="001234AE" w:rsidRDefault="00AF2638" w:rsidP="00AF2638">
          <w:pPr>
            <w:pStyle w:val="56E2FCC9A8E64D9D9C69A7E9D075DBEE3"/>
          </w:pPr>
          <w:r w:rsidRPr="00276486">
            <w:rPr>
              <w:color w:val="808080"/>
            </w:rPr>
            <w:t>Click here to provide a response.</w:t>
          </w:r>
        </w:p>
      </w:docPartBody>
    </w:docPart>
    <w:docPart>
      <w:docPartPr>
        <w:name w:val="8617EC20D0B7497E9A09C046999E4AA9"/>
        <w:category>
          <w:name w:val="General"/>
          <w:gallery w:val="placeholder"/>
        </w:category>
        <w:types>
          <w:type w:val="bbPlcHdr"/>
        </w:types>
        <w:behaviors>
          <w:behavior w:val="content"/>
        </w:behaviors>
        <w:guid w:val="{18A276DA-354F-417B-AE04-BBA2E9AA96BC}"/>
      </w:docPartPr>
      <w:docPartBody>
        <w:p w:rsidR="001234AE" w:rsidRDefault="00AF2638" w:rsidP="00AF2638">
          <w:pPr>
            <w:pStyle w:val="8617EC20D0B7497E9A09C046999E4AA93"/>
          </w:pPr>
          <w:r>
            <w:rPr>
              <w:rStyle w:val="PlaceholderText"/>
            </w:rPr>
            <w:t>Click here to provide a response.</w:t>
          </w:r>
        </w:p>
      </w:docPartBody>
    </w:docPart>
    <w:docPart>
      <w:docPartPr>
        <w:name w:val="B431EB9C23834FA290A7433B66967162"/>
        <w:category>
          <w:name w:val="General"/>
          <w:gallery w:val="placeholder"/>
        </w:category>
        <w:types>
          <w:type w:val="bbPlcHdr"/>
        </w:types>
        <w:behaviors>
          <w:behavior w:val="content"/>
        </w:behaviors>
        <w:guid w:val="{53C7F326-BBBD-486D-8167-29F45A63AB89}"/>
      </w:docPartPr>
      <w:docPartBody>
        <w:p w:rsidR="001234AE" w:rsidRDefault="00AF2638" w:rsidP="00AF2638">
          <w:pPr>
            <w:pStyle w:val="B431EB9C23834FA290A7433B669671623"/>
          </w:pPr>
          <w:r>
            <w:rPr>
              <w:rStyle w:val="PlaceholderText"/>
            </w:rPr>
            <w:t>Click here to provide a response.</w:t>
          </w:r>
        </w:p>
      </w:docPartBody>
    </w:docPart>
    <w:docPart>
      <w:docPartPr>
        <w:name w:val="7183FC48840D421FA5F1A5B876BE711E"/>
        <w:category>
          <w:name w:val="General"/>
          <w:gallery w:val="placeholder"/>
        </w:category>
        <w:types>
          <w:type w:val="bbPlcHdr"/>
        </w:types>
        <w:behaviors>
          <w:behavior w:val="content"/>
        </w:behaviors>
        <w:guid w:val="{456D20ED-171F-468D-8487-486514B5E33A}"/>
      </w:docPartPr>
      <w:docPartBody>
        <w:p w:rsidR="001234AE" w:rsidRDefault="00AF2638" w:rsidP="00AF2638">
          <w:pPr>
            <w:pStyle w:val="7183FC48840D421FA5F1A5B876BE711E3"/>
          </w:pPr>
          <w:r>
            <w:rPr>
              <w:rStyle w:val="PlaceholderText"/>
            </w:rPr>
            <w:t>Click here to provide a response.</w:t>
          </w:r>
        </w:p>
      </w:docPartBody>
    </w:docPart>
    <w:docPart>
      <w:docPartPr>
        <w:name w:val="B815C90D9792407786E4145F17684BA4"/>
        <w:category>
          <w:name w:val="General"/>
          <w:gallery w:val="placeholder"/>
        </w:category>
        <w:types>
          <w:type w:val="bbPlcHdr"/>
        </w:types>
        <w:behaviors>
          <w:behavior w:val="content"/>
        </w:behaviors>
        <w:guid w:val="{6C6767CD-93F0-43BC-8357-DDBB7954FFFA}"/>
      </w:docPartPr>
      <w:docPartBody>
        <w:p w:rsidR="001234AE" w:rsidRDefault="00AF2638" w:rsidP="00AF2638">
          <w:pPr>
            <w:pStyle w:val="B815C90D9792407786E4145F17684BA43"/>
          </w:pPr>
          <w:r>
            <w:rPr>
              <w:rStyle w:val="PlaceholderText"/>
            </w:rPr>
            <w:t>Click here to provide a response.</w:t>
          </w:r>
        </w:p>
      </w:docPartBody>
    </w:docPart>
    <w:docPart>
      <w:docPartPr>
        <w:name w:val="8299F38CA4EE414988C7D70699DD6B3A"/>
        <w:category>
          <w:name w:val="General"/>
          <w:gallery w:val="placeholder"/>
        </w:category>
        <w:types>
          <w:type w:val="bbPlcHdr"/>
        </w:types>
        <w:behaviors>
          <w:behavior w:val="content"/>
        </w:behaviors>
        <w:guid w:val="{92B070EC-85FE-4DAD-9582-32658E609306}"/>
      </w:docPartPr>
      <w:docPartBody>
        <w:p w:rsidR="00BE6D22" w:rsidRDefault="00AF2638" w:rsidP="00AF2638">
          <w:pPr>
            <w:pStyle w:val="8299F38CA4EE414988C7D70699DD6B3A3"/>
          </w:pPr>
          <w:r>
            <w:rPr>
              <w:rStyle w:val="PlaceholderText"/>
            </w:rPr>
            <w:t>Click here to provide a response.</w:t>
          </w:r>
        </w:p>
      </w:docPartBody>
    </w:docPart>
    <w:docPart>
      <w:docPartPr>
        <w:name w:val="0CF02907F5BC44B096A5CD6B93E6F3FA"/>
        <w:category>
          <w:name w:val="General"/>
          <w:gallery w:val="placeholder"/>
        </w:category>
        <w:types>
          <w:type w:val="bbPlcHdr"/>
        </w:types>
        <w:behaviors>
          <w:behavior w:val="content"/>
        </w:behaviors>
        <w:guid w:val="{9D3D0D8A-955F-4EFE-800B-5F6682409ED3}"/>
      </w:docPartPr>
      <w:docPartBody>
        <w:p w:rsidR="00BE6D22" w:rsidRDefault="00AF2638" w:rsidP="00AF2638">
          <w:pPr>
            <w:pStyle w:val="0CF02907F5BC44B096A5CD6B93E6F3FA3"/>
          </w:pPr>
          <w:r>
            <w:rPr>
              <w:rStyle w:val="PlaceholderText"/>
            </w:rPr>
            <w:t>Click here to provide a response.</w:t>
          </w:r>
        </w:p>
      </w:docPartBody>
    </w:docPart>
    <w:docPart>
      <w:docPartPr>
        <w:name w:val="89D01ADEECCD49AB805838DD54D3496D"/>
        <w:category>
          <w:name w:val="General"/>
          <w:gallery w:val="placeholder"/>
        </w:category>
        <w:types>
          <w:type w:val="bbPlcHdr"/>
        </w:types>
        <w:behaviors>
          <w:behavior w:val="content"/>
        </w:behaviors>
        <w:guid w:val="{8CB6DEC5-620E-419C-B7A1-40999B140664}"/>
      </w:docPartPr>
      <w:docPartBody>
        <w:p w:rsidR="00BE6D22" w:rsidRDefault="00BE6D22" w:rsidP="00BE6D22">
          <w:pPr>
            <w:pStyle w:val="89D01ADEECCD49AB805838DD54D3496D"/>
          </w:pPr>
          <w:r w:rsidRPr="00862365">
            <w:rPr>
              <w:rStyle w:val="PlaceholderText"/>
            </w:rPr>
            <w:t>Click or tap here to enter text.</w:t>
          </w:r>
        </w:p>
      </w:docPartBody>
    </w:docPart>
    <w:docPart>
      <w:docPartPr>
        <w:name w:val="8236D8B2DE5A154DB1AC574BDED4D819"/>
        <w:category>
          <w:name w:val="General"/>
          <w:gallery w:val="placeholder"/>
        </w:category>
        <w:types>
          <w:type w:val="bbPlcHdr"/>
        </w:types>
        <w:behaviors>
          <w:behavior w:val="content"/>
        </w:behaviors>
        <w:guid w:val="{2209CA0E-9F87-B840-86DD-A58B66A38B92}"/>
      </w:docPartPr>
      <w:docPartBody>
        <w:p w:rsidR="00454995" w:rsidRDefault="00DB7856" w:rsidP="00DB7856">
          <w:pPr>
            <w:pStyle w:val="8236D8B2DE5A154DB1AC574BDED4D819"/>
          </w:pPr>
          <w:r w:rsidRPr="00862365">
            <w:rPr>
              <w:rStyle w:val="PlaceholderText"/>
            </w:rPr>
            <w:t>Click or tap here to enter text.</w:t>
          </w:r>
        </w:p>
      </w:docPartBody>
    </w:docPart>
    <w:docPart>
      <w:docPartPr>
        <w:name w:val="060705E6F975AB44B4058D940AE562FB"/>
        <w:category>
          <w:name w:val="General"/>
          <w:gallery w:val="placeholder"/>
        </w:category>
        <w:types>
          <w:type w:val="bbPlcHdr"/>
        </w:types>
        <w:behaviors>
          <w:behavior w:val="content"/>
        </w:behaviors>
        <w:guid w:val="{A9425055-4CF5-D146-B045-5180C0A512A9}"/>
      </w:docPartPr>
      <w:docPartBody>
        <w:p w:rsidR="00454995" w:rsidRDefault="00DB7856" w:rsidP="00DB7856">
          <w:pPr>
            <w:pStyle w:val="060705E6F975AB44B4058D940AE562FB"/>
          </w:pPr>
          <w:r w:rsidRPr="00862365">
            <w:rPr>
              <w:rStyle w:val="PlaceholderText"/>
            </w:rPr>
            <w:t>Click or tap here to enter text.</w:t>
          </w:r>
        </w:p>
      </w:docPartBody>
    </w:docPart>
    <w:docPart>
      <w:docPartPr>
        <w:name w:val="9452DAA71F76554A8749D8DA088A2903"/>
        <w:category>
          <w:name w:val="General"/>
          <w:gallery w:val="placeholder"/>
        </w:category>
        <w:types>
          <w:type w:val="bbPlcHdr"/>
        </w:types>
        <w:behaviors>
          <w:behavior w:val="content"/>
        </w:behaviors>
        <w:guid w:val="{02F42BEC-7C08-3141-B62D-FE0E8269CE64}"/>
      </w:docPartPr>
      <w:docPartBody>
        <w:p w:rsidR="00454995" w:rsidRDefault="00DB7856" w:rsidP="00DB7856">
          <w:pPr>
            <w:pStyle w:val="9452DAA71F76554A8749D8DA088A2903"/>
          </w:pPr>
          <w:r w:rsidRPr="00862365">
            <w:rPr>
              <w:rStyle w:val="PlaceholderText"/>
            </w:rPr>
            <w:t>Click or tap here to enter text.</w:t>
          </w:r>
        </w:p>
      </w:docPartBody>
    </w:docPart>
    <w:docPart>
      <w:docPartPr>
        <w:name w:val="1198216E39E14D4DAA8196B8C793BFD8"/>
        <w:category>
          <w:name w:val="General"/>
          <w:gallery w:val="placeholder"/>
        </w:category>
        <w:types>
          <w:type w:val="bbPlcHdr"/>
        </w:types>
        <w:behaviors>
          <w:behavior w:val="content"/>
        </w:behaviors>
        <w:guid w:val="{1001CD56-AEF2-514E-9814-748FC9EFC67C}"/>
      </w:docPartPr>
      <w:docPartBody>
        <w:p w:rsidR="00454995" w:rsidRDefault="00DB7856" w:rsidP="00DB7856">
          <w:pPr>
            <w:pStyle w:val="1198216E39E14D4DAA8196B8C793BFD8"/>
          </w:pPr>
          <w:r w:rsidRPr="00862365">
            <w:rPr>
              <w:rStyle w:val="PlaceholderText"/>
            </w:rPr>
            <w:t>Click or tap here to enter text.</w:t>
          </w:r>
        </w:p>
      </w:docPartBody>
    </w:docPart>
    <w:docPart>
      <w:docPartPr>
        <w:name w:val="8DF9B43A7EBE1F4885E9E9F34784B135"/>
        <w:category>
          <w:name w:val="General"/>
          <w:gallery w:val="placeholder"/>
        </w:category>
        <w:types>
          <w:type w:val="bbPlcHdr"/>
        </w:types>
        <w:behaviors>
          <w:behavior w:val="content"/>
        </w:behaviors>
        <w:guid w:val="{EDD2336C-8138-154B-B255-3258460744C4}"/>
      </w:docPartPr>
      <w:docPartBody>
        <w:p w:rsidR="00454995" w:rsidRDefault="00DB7856" w:rsidP="00DB7856">
          <w:pPr>
            <w:pStyle w:val="8DF9B43A7EBE1F4885E9E9F34784B135"/>
          </w:pPr>
          <w:r>
            <w:rPr>
              <w:rStyle w:val="PlaceholderText"/>
            </w:rPr>
            <w:t>Click here to provide a response.</w:t>
          </w:r>
        </w:p>
      </w:docPartBody>
    </w:docPart>
    <w:docPart>
      <w:docPartPr>
        <w:name w:val="2653A65D97861246A2C11D42F5F326DA"/>
        <w:category>
          <w:name w:val="General"/>
          <w:gallery w:val="placeholder"/>
        </w:category>
        <w:types>
          <w:type w:val="bbPlcHdr"/>
        </w:types>
        <w:behaviors>
          <w:behavior w:val="content"/>
        </w:behaviors>
        <w:guid w:val="{C18FCD7F-6BED-DE4C-8B92-BDB87523DBD3}"/>
      </w:docPartPr>
      <w:docPartBody>
        <w:p w:rsidR="00454995" w:rsidRDefault="00DB7856" w:rsidP="00DB7856">
          <w:pPr>
            <w:pStyle w:val="2653A65D97861246A2C11D42F5F326DA"/>
          </w:pPr>
          <w:r>
            <w:rPr>
              <w:rStyle w:val="PlaceholderText"/>
            </w:rPr>
            <w:t>Click here to provide a response.</w:t>
          </w:r>
        </w:p>
      </w:docPartBody>
    </w:docPart>
    <w:docPart>
      <w:docPartPr>
        <w:name w:val="900FEE906B6A23458F8E1A170094EC1D"/>
        <w:category>
          <w:name w:val="General"/>
          <w:gallery w:val="placeholder"/>
        </w:category>
        <w:types>
          <w:type w:val="bbPlcHdr"/>
        </w:types>
        <w:behaviors>
          <w:behavior w:val="content"/>
        </w:behaviors>
        <w:guid w:val="{A98B5334-A12A-E142-8F31-892BAFAD6CC0}"/>
      </w:docPartPr>
      <w:docPartBody>
        <w:p w:rsidR="00454995" w:rsidRDefault="00DB7856" w:rsidP="00DB7856">
          <w:pPr>
            <w:pStyle w:val="900FEE906B6A23458F8E1A170094EC1D"/>
          </w:pPr>
          <w:r>
            <w:rPr>
              <w:rStyle w:val="PlaceholderText"/>
            </w:rPr>
            <w:t>Click here to provide a response.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7BE"/>
    <w:rsid w:val="000028D8"/>
    <w:rsid w:val="00051930"/>
    <w:rsid w:val="001234AE"/>
    <w:rsid w:val="00137560"/>
    <w:rsid w:val="001925DB"/>
    <w:rsid w:val="00196A5D"/>
    <w:rsid w:val="0024288E"/>
    <w:rsid w:val="002619A6"/>
    <w:rsid w:val="00290E35"/>
    <w:rsid w:val="00301319"/>
    <w:rsid w:val="003202C3"/>
    <w:rsid w:val="00321F45"/>
    <w:rsid w:val="003A2D51"/>
    <w:rsid w:val="004015BD"/>
    <w:rsid w:val="00454995"/>
    <w:rsid w:val="0046433D"/>
    <w:rsid w:val="00483587"/>
    <w:rsid w:val="004E69C8"/>
    <w:rsid w:val="00516EBC"/>
    <w:rsid w:val="005458E4"/>
    <w:rsid w:val="00774F24"/>
    <w:rsid w:val="00846DE8"/>
    <w:rsid w:val="00867D81"/>
    <w:rsid w:val="00964F4B"/>
    <w:rsid w:val="009D0308"/>
    <w:rsid w:val="009E2992"/>
    <w:rsid w:val="009F756D"/>
    <w:rsid w:val="00AF2638"/>
    <w:rsid w:val="00B51415"/>
    <w:rsid w:val="00BE6D22"/>
    <w:rsid w:val="00C732DF"/>
    <w:rsid w:val="00C822D7"/>
    <w:rsid w:val="00CA4CFA"/>
    <w:rsid w:val="00D15138"/>
    <w:rsid w:val="00D55884"/>
    <w:rsid w:val="00DB7856"/>
    <w:rsid w:val="00ED4C87"/>
    <w:rsid w:val="00F24C67"/>
    <w:rsid w:val="00F777BE"/>
    <w:rsid w:val="00FE1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4F4B"/>
    <w:rPr>
      <w:color w:val="808080"/>
    </w:rPr>
  </w:style>
  <w:style w:type="paragraph" w:customStyle="1" w:styleId="1F93F2C1775744FAB0BDAF959FE28A9D">
    <w:name w:val="1F93F2C1775744FAB0BDAF959FE28A9D"/>
    <w:rsid w:val="00846DE8"/>
  </w:style>
  <w:style w:type="paragraph" w:customStyle="1" w:styleId="3F475B64034C4804998B672313591EEE">
    <w:name w:val="3F475B64034C4804998B672313591EEE"/>
    <w:rsid w:val="00846DE8"/>
  </w:style>
  <w:style w:type="paragraph" w:customStyle="1" w:styleId="B2D9C887FBA7437D9CF7415D9AC3B8C9">
    <w:name w:val="B2D9C887FBA7437D9CF7415D9AC3B8C9"/>
    <w:rsid w:val="00846DE8"/>
  </w:style>
  <w:style w:type="paragraph" w:customStyle="1" w:styleId="89D01ADEECCD49AB805838DD54D3496D">
    <w:name w:val="89D01ADEECCD49AB805838DD54D3496D"/>
    <w:rsid w:val="00BE6D22"/>
  </w:style>
  <w:style w:type="paragraph" w:customStyle="1" w:styleId="DC253F89A65B42DD9A3520DA2A9A9F556">
    <w:name w:val="DC253F89A65B42DD9A3520DA2A9A9F556"/>
    <w:rsid w:val="00AF2638"/>
    <w:pPr>
      <w:spacing w:after="0" w:line="240" w:lineRule="auto"/>
    </w:pPr>
    <w:rPr>
      <w:rFonts w:ascii="Times" w:eastAsia="Times" w:hAnsi="Times" w:cs="Times"/>
      <w:sz w:val="24"/>
      <w:szCs w:val="24"/>
    </w:rPr>
  </w:style>
  <w:style w:type="paragraph" w:customStyle="1" w:styleId="2A80ADD0FB8846CFB65B9C678A21AFB66">
    <w:name w:val="2A80ADD0FB8846CFB65B9C678A21AFB66"/>
    <w:rsid w:val="00AF2638"/>
    <w:pPr>
      <w:spacing w:after="0" w:line="240" w:lineRule="auto"/>
    </w:pPr>
    <w:rPr>
      <w:rFonts w:ascii="Times" w:eastAsia="Times" w:hAnsi="Times" w:cs="Times"/>
      <w:sz w:val="24"/>
      <w:szCs w:val="24"/>
    </w:rPr>
  </w:style>
  <w:style w:type="paragraph" w:customStyle="1" w:styleId="8299F38CA4EE414988C7D70699DD6B3A3">
    <w:name w:val="8299F38CA4EE414988C7D70699DD6B3A3"/>
    <w:rsid w:val="00AF2638"/>
    <w:pPr>
      <w:spacing w:after="0" w:line="240" w:lineRule="auto"/>
    </w:pPr>
    <w:rPr>
      <w:rFonts w:ascii="Times" w:eastAsia="Times" w:hAnsi="Times" w:cs="Times"/>
      <w:sz w:val="24"/>
      <w:szCs w:val="24"/>
    </w:rPr>
  </w:style>
  <w:style w:type="paragraph" w:customStyle="1" w:styleId="4E5867EFF25D4ECE86308BD55D27056C6">
    <w:name w:val="4E5867EFF25D4ECE86308BD55D27056C6"/>
    <w:rsid w:val="00AF2638"/>
    <w:pPr>
      <w:spacing w:after="0" w:line="240" w:lineRule="auto"/>
    </w:pPr>
    <w:rPr>
      <w:rFonts w:ascii="Times" w:eastAsia="Times" w:hAnsi="Times" w:cs="Times"/>
      <w:sz w:val="24"/>
      <w:szCs w:val="24"/>
    </w:rPr>
  </w:style>
  <w:style w:type="paragraph" w:customStyle="1" w:styleId="44EA2E59C83546B19678C9965DC79ADE6">
    <w:name w:val="44EA2E59C83546B19678C9965DC79ADE6"/>
    <w:rsid w:val="00AF2638"/>
    <w:pPr>
      <w:spacing w:after="0" w:line="240" w:lineRule="auto"/>
    </w:pPr>
    <w:rPr>
      <w:rFonts w:ascii="Times" w:eastAsia="Times" w:hAnsi="Times" w:cs="Times"/>
      <w:sz w:val="24"/>
      <w:szCs w:val="24"/>
    </w:rPr>
  </w:style>
  <w:style w:type="paragraph" w:customStyle="1" w:styleId="A740A1F499FD43C19698DE91EB4B53F76">
    <w:name w:val="A740A1F499FD43C19698DE91EB4B53F76"/>
    <w:rsid w:val="00AF2638"/>
    <w:pPr>
      <w:spacing w:after="0" w:line="240" w:lineRule="auto"/>
    </w:pPr>
    <w:rPr>
      <w:rFonts w:ascii="Times" w:eastAsia="Times" w:hAnsi="Times" w:cs="Times"/>
      <w:sz w:val="24"/>
      <w:szCs w:val="24"/>
    </w:rPr>
  </w:style>
  <w:style w:type="paragraph" w:customStyle="1" w:styleId="3D6CBD9B8E624B58B6DAB95A495DE5256">
    <w:name w:val="3D6CBD9B8E624B58B6DAB95A495DE5256"/>
    <w:rsid w:val="00AF2638"/>
    <w:pPr>
      <w:spacing w:after="0" w:line="240" w:lineRule="auto"/>
    </w:pPr>
    <w:rPr>
      <w:rFonts w:ascii="Times" w:eastAsia="Times" w:hAnsi="Times" w:cs="Times"/>
      <w:sz w:val="24"/>
      <w:szCs w:val="24"/>
    </w:rPr>
  </w:style>
  <w:style w:type="paragraph" w:customStyle="1" w:styleId="BD9DB5AD62BE45E09756DE85C78104BE6">
    <w:name w:val="BD9DB5AD62BE45E09756DE85C78104BE6"/>
    <w:rsid w:val="00AF2638"/>
    <w:pPr>
      <w:spacing w:after="0" w:line="240" w:lineRule="auto"/>
    </w:pPr>
    <w:rPr>
      <w:rFonts w:ascii="Times" w:eastAsia="Times" w:hAnsi="Times" w:cs="Times"/>
      <w:sz w:val="24"/>
      <w:szCs w:val="24"/>
    </w:rPr>
  </w:style>
  <w:style w:type="paragraph" w:customStyle="1" w:styleId="46C9A6A67E524DCCAA7BDB40DB0DE1716">
    <w:name w:val="46C9A6A67E524DCCAA7BDB40DB0DE1716"/>
    <w:rsid w:val="00AF2638"/>
    <w:pPr>
      <w:spacing w:after="0" w:line="240" w:lineRule="auto"/>
    </w:pPr>
    <w:rPr>
      <w:rFonts w:ascii="Times" w:eastAsia="Times" w:hAnsi="Times" w:cs="Times"/>
      <w:sz w:val="24"/>
      <w:szCs w:val="24"/>
    </w:rPr>
  </w:style>
  <w:style w:type="paragraph" w:customStyle="1" w:styleId="8DE96EF5E0BF4E309B6ED3061166D2CE6">
    <w:name w:val="8DE96EF5E0BF4E309B6ED3061166D2CE6"/>
    <w:rsid w:val="00AF2638"/>
    <w:pPr>
      <w:spacing w:after="0" w:line="240" w:lineRule="auto"/>
    </w:pPr>
    <w:rPr>
      <w:rFonts w:ascii="Times" w:eastAsia="Times" w:hAnsi="Times" w:cs="Times"/>
      <w:sz w:val="24"/>
      <w:szCs w:val="24"/>
    </w:rPr>
  </w:style>
  <w:style w:type="paragraph" w:customStyle="1" w:styleId="D0C49425467C4ED59437E459805B56715">
    <w:name w:val="D0C49425467C4ED59437E459805B56715"/>
    <w:rsid w:val="00AF2638"/>
    <w:pPr>
      <w:spacing w:after="0" w:line="240" w:lineRule="auto"/>
    </w:pPr>
    <w:rPr>
      <w:rFonts w:ascii="Times" w:eastAsia="Times" w:hAnsi="Times" w:cs="Times"/>
      <w:sz w:val="24"/>
      <w:szCs w:val="24"/>
    </w:rPr>
  </w:style>
  <w:style w:type="paragraph" w:customStyle="1" w:styleId="6A2E7762E5DA4C978EDAED40C737FBBE5">
    <w:name w:val="6A2E7762E5DA4C978EDAED40C737FBBE5"/>
    <w:rsid w:val="00AF2638"/>
    <w:pPr>
      <w:spacing w:after="0" w:line="240" w:lineRule="auto"/>
    </w:pPr>
    <w:rPr>
      <w:rFonts w:ascii="Times" w:eastAsia="Times" w:hAnsi="Times" w:cs="Times"/>
      <w:sz w:val="24"/>
      <w:szCs w:val="24"/>
    </w:rPr>
  </w:style>
  <w:style w:type="paragraph" w:customStyle="1" w:styleId="0CF02907F5BC44B096A5CD6B93E6F3FA3">
    <w:name w:val="0CF02907F5BC44B096A5CD6B93E6F3FA3"/>
    <w:rsid w:val="00AF2638"/>
    <w:pPr>
      <w:spacing w:after="0" w:line="240" w:lineRule="auto"/>
    </w:pPr>
    <w:rPr>
      <w:rFonts w:ascii="Times" w:eastAsia="Times" w:hAnsi="Times" w:cs="Times"/>
      <w:sz w:val="24"/>
      <w:szCs w:val="24"/>
    </w:rPr>
  </w:style>
  <w:style w:type="paragraph" w:customStyle="1" w:styleId="2A991BB3837A4642B1D83653112D96F35">
    <w:name w:val="2A991BB3837A4642B1D83653112D96F35"/>
    <w:rsid w:val="00AF2638"/>
    <w:pPr>
      <w:spacing w:after="0" w:line="240" w:lineRule="auto"/>
    </w:pPr>
    <w:rPr>
      <w:rFonts w:ascii="Times" w:eastAsia="Times" w:hAnsi="Times" w:cs="Times"/>
      <w:sz w:val="24"/>
      <w:szCs w:val="24"/>
    </w:rPr>
  </w:style>
  <w:style w:type="paragraph" w:customStyle="1" w:styleId="4E36EEAC73304BBFB3CCEC3B1AA2999C5">
    <w:name w:val="4E36EEAC73304BBFB3CCEC3B1AA2999C5"/>
    <w:rsid w:val="00AF2638"/>
    <w:pPr>
      <w:spacing w:after="0" w:line="240" w:lineRule="auto"/>
    </w:pPr>
    <w:rPr>
      <w:rFonts w:ascii="Times" w:eastAsia="Times" w:hAnsi="Times" w:cs="Times"/>
      <w:sz w:val="24"/>
      <w:szCs w:val="24"/>
    </w:rPr>
  </w:style>
  <w:style w:type="paragraph" w:customStyle="1" w:styleId="4769352D5DF04BAAB0BCF118B60E571C5">
    <w:name w:val="4769352D5DF04BAAB0BCF118B60E571C5"/>
    <w:rsid w:val="00AF2638"/>
    <w:pPr>
      <w:spacing w:after="0" w:line="240" w:lineRule="auto"/>
    </w:pPr>
    <w:rPr>
      <w:rFonts w:ascii="Times" w:eastAsia="Times" w:hAnsi="Times" w:cs="Times"/>
      <w:sz w:val="24"/>
      <w:szCs w:val="24"/>
    </w:rPr>
  </w:style>
  <w:style w:type="paragraph" w:customStyle="1" w:styleId="9C041848571D4D4D9A1C6876C23B2C6A5">
    <w:name w:val="9C041848571D4D4D9A1C6876C23B2C6A5"/>
    <w:rsid w:val="00AF2638"/>
    <w:pPr>
      <w:spacing w:after="0" w:line="240" w:lineRule="auto"/>
    </w:pPr>
    <w:rPr>
      <w:rFonts w:ascii="Times" w:eastAsia="Times" w:hAnsi="Times" w:cs="Times"/>
      <w:sz w:val="24"/>
      <w:szCs w:val="24"/>
    </w:rPr>
  </w:style>
  <w:style w:type="paragraph" w:customStyle="1" w:styleId="6578B5B5F2CD4F86A2EFD36EBDA684955">
    <w:name w:val="6578B5B5F2CD4F86A2EFD36EBDA684955"/>
    <w:rsid w:val="00AF2638"/>
    <w:pPr>
      <w:spacing w:after="0" w:line="240" w:lineRule="auto"/>
    </w:pPr>
    <w:rPr>
      <w:rFonts w:ascii="Times" w:eastAsia="Times" w:hAnsi="Times" w:cs="Times"/>
      <w:sz w:val="24"/>
      <w:szCs w:val="24"/>
    </w:rPr>
  </w:style>
  <w:style w:type="paragraph" w:customStyle="1" w:styleId="BDEB7924022E4C39B8BFC34B80E0B1E54">
    <w:name w:val="BDEB7924022E4C39B8BFC34B80E0B1E54"/>
    <w:rsid w:val="00AF2638"/>
    <w:pPr>
      <w:spacing w:after="0" w:line="240" w:lineRule="auto"/>
    </w:pPr>
    <w:rPr>
      <w:rFonts w:ascii="Times" w:eastAsia="Times" w:hAnsi="Times" w:cs="Times"/>
      <w:sz w:val="24"/>
      <w:szCs w:val="24"/>
    </w:rPr>
  </w:style>
  <w:style w:type="paragraph" w:customStyle="1" w:styleId="0B187CA2FAEC406387743A84FE8C5DC34">
    <w:name w:val="0B187CA2FAEC406387743A84FE8C5DC34"/>
    <w:rsid w:val="00AF2638"/>
    <w:pPr>
      <w:spacing w:after="0" w:line="240" w:lineRule="auto"/>
    </w:pPr>
    <w:rPr>
      <w:rFonts w:ascii="Times" w:eastAsia="Times" w:hAnsi="Times" w:cs="Times"/>
      <w:sz w:val="24"/>
      <w:szCs w:val="24"/>
    </w:rPr>
  </w:style>
  <w:style w:type="paragraph" w:customStyle="1" w:styleId="0AFF8970FD94433CB8EC2C279183AEAA4">
    <w:name w:val="0AFF8970FD94433CB8EC2C279183AEAA4"/>
    <w:rsid w:val="00AF2638"/>
    <w:pPr>
      <w:spacing w:after="0" w:line="240" w:lineRule="auto"/>
    </w:pPr>
    <w:rPr>
      <w:rFonts w:ascii="Times" w:eastAsia="Times" w:hAnsi="Times" w:cs="Times"/>
      <w:sz w:val="24"/>
      <w:szCs w:val="24"/>
    </w:rPr>
  </w:style>
  <w:style w:type="paragraph" w:customStyle="1" w:styleId="4E25614EC475480191127283ED4621214">
    <w:name w:val="4E25614EC475480191127283ED4621214"/>
    <w:rsid w:val="00AF2638"/>
    <w:pPr>
      <w:spacing w:after="0" w:line="240" w:lineRule="auto"/>
    </w:pPr>
    <w:rPr>
      <w:rFonts w:ascii="Times" w:eastAsia="Times" w:hAnsi="Times" w:cs="Times"/>
      <w:sz w:val="24"/>
      <w:szCs w:val="24"/>
    </w:rPr>
  </w:style>
  <w:style w:type="paragraph" w:customStyle="1" w:styleId="6990185AB34D4F359EF4623A7AE00EEE4">
    <w:name w:val="6990185AB34D4F359EF4623A7AE00EEE4"/>
    <w:rsid w:val="00AF2638"/>
    <w:pPr>
      <w:spacing w:after="0" w:line="240" w:lineRule="auto"/>
    </w:pPr>
    <w:rPr>
      <w:rFonts w:ascii="Times" w:eastAsia="Times" w:hAnsi="Times" w:cs="Times"/>
      <w:sz w:val="24"/>
      <w:szCs w:val="24"/>
    </w:rPr>
  </w:style>
  <w:style w:type="paragraph" w:customStyle="1" w:styleId="6FB7B7D7658D45EDA424E626DA7BC9E54">
    <w:name w:val="6FB7B7D7658D45EDA424E626DA7BC9E54"/>
    <w:rsid w:val="00AF2638"/>
    <w:pPr>
      <w:spacing w:after="0" w:line="240" w:lineRule="auto"/>
    </w:pPr>
    <w:rPr>
      <w:rFonts w:ascii="Times" w:eastAsia="Times" w:hAnsi="Times" w:cs="Times"/>
      <w:sz w:val="24"/>
      <w:szCs w:val="24"/>
    </w:rPr>
  </w:style>
  <w:style w:type="paragraph" w:customStyle="1" w:styleId="B93DC28E6C7940C89083672E452CA15F3">
    <w:name w:val="B93DC28E6C7940C89083672E452CA15F3"/>
    <w:rsid w:val="00AF2638"/>
    <w:pPr>
      <w:spacing w:after="0" w:line="240" w:lineRule="auto"/>
    </w:pPr>
    <w:rPr>
      <w:rFonts w:ascii="Times" w:eastAsia="Times" w:hAnsi="Times" w:cs="Times"/>
      <w:sz w:val="24"/>
      <w:szCs w:val="24"/>
    </w:rPr>
  </w:style>
  <w:style w:type="paragraph" w:customStyle="1" w:styleId="8357AC765C7A45EE8F3D3C8C5CAFF8083">
    <w:name w:val="8357AC765C7A45EE8F3D3C8C5CAFF8083"/>
    <w:rsid w:val="00AF2638"/>
    <w:pPr>
      <w:spacing w:after="0" w:line="240" w:lineRule="auto"/>
    </w:pPr>
    <w:rPr>
      <w:rFonts w:ascii="Times" w:eastAsia="Times" w:hAnsi="Times" w:cs="Times"/>
      <w:sz w:val="24"/>
      <w:szCs w:val="24"/>
    </w:rPr>
  </w:style>
  <w:style w:type="paragraph" w:customStyle="1" w:styleId="C5F9A1FC10894842BA7BC5294F2BD4F83">
    <w:name w:val="C5F9A1FC10894842BA7BC5294F2BD4F83"/>
    <w:rsid w:val="00AF2638"/>
    <w:pPr>
      <w:spacing w:after="0" w:line="240" w:lineRule="auto"/>
    </w:pPr>
    <w:rPr>
      <w:rFonts w:ascii="Times" w:eastAsia="Times" w:hAnsi="Times" w:cs="Times"/>
      <w:sz w:val="24"/>
      <w:szCs w:val="24"/>
    </w:rPr>
  </w:style>
  <w:style w:type="paragraph" w:customStyle="1" w:styleId="3135E92ED8A2487782EC7784DF85C7113">
    <w:name w:val="3135E92ED8A2487782EC7784DF85C7113"/>
    <w:rsid w:val="00AF2638"/>
    <w:pPr>
      <w:spacing w:after="0" w:line="240" w:lineRule="auto"/>
    </w:pPr>
    <w:rPr>
      <w:rFonts w:ascii="Times" w:eastAsia="Times" w:hAnsi="Times" w:cs="Times"/>
      <w:sz w:val="24"/>
      <w:szCs w:val="24"/>
    </w:rPr>
  </w:style>
  <w:style w:type="paragraph" w:customStyle="1" w:styleId="AE4D9C806C884E0AA09CE7AD7CF80F613">
    <w:name w:val="AE4D9C806C884E0AA09CE7AD7CF80F613"/>
    <w:rsid w:val="00AF2638"/>
    <w:pPr>
      <w:spacing w:after="0" w:line="240" w:lineRule="auto"/>
    </w:pPr>
    <w:rPr>
      <w:rFonts w:ascii="Times" w:eastAsia="Times" w:hAnsi="Times" w:cs="Times"/>
      <w:sz w:val="24"/>
      <w:szCs w:val="24"/>
    </w:rPr>
  </w:style>
  <w:style w:type="paragraph" w:customStyle="1" w:styleId="393D79EC08144BE197FB92E2E1B8E2133">
    <w:name w:val="393D79EC08144BE197FB92E2E1B8E2133"/>
    <w:rsid w:val="00AF2638"/>
    <w:pPr>
      <w:spacing w:after="0" w:line="240" w:lineRule="auto"/>
    </w:pPr>
    <w:rPr>
      <w:rFonts w:ascii="Times" w:eastAsia="Times" w:hAnsi="Times" w:cs="Times"/>
      <w:sz w:val="24"/>
      <w:szCs w:val="24"/>
    </w:rPr>
  </w:style>
  <w:style w:type="paragraph" w:customStyle="1" w:styleId="232C9215E7B14AC0AA9896933B8A6F213">
    <w:name w:val="232C9215E7B14AC0AA9896933B8A6F213"/>
    <w:rsid w:val="00AF2638"/>
    <w:pPr>
      <w:spacing w:after="0" w:line="240" w:lineRule="auto"/>
    </w:pPr>
    <w:rPr>
      <w:rFonts w:ascii="Times" w:eastAsia="Times" w:hAnsi="Times" w:cs="Times"/>
      <w:sz w:val="24"/>
      <w:szCs w:val="24"/>
    </w:rPr>
  </w:style>
  <w:style w:type="paragraph" w:customStyle="1" w:styleId="84343DA25BCE4220A4BE4D3CA97D24433">
    <w:name w:val="84343DA25BCE4220A4BE4D3CA97D24433"/>
    <w:rsid w:val="00AF2638"/>
    <w:pPr>
      <w:spacing w:after="0" w:line="240" w:lineRule="auto"/>
    </w:pPr>
    <w:rPr>
      <w:rFonts w:ascii="Times" w:eastAsia="Times" w:hAnsi="Times" w:cs="Times"/>
      <w:sz w:val="24"/>
      <w:szCs w:val="24"/>
    </w:rPr>
  </w:style>
  <w:style w:type="paragraph" w:customStyle="1" w:styleId="3BC058DD4D3140DEA33D310ACF992E2D3">
    <w:name w:val="3BC058DD4D3140DEA33D310ACF992E2D3"/>
    <w:rsid w:val="00AF2638"/>
    <w:pPr>
      <w:spacing w:after="0" w:line="240" w:lineRule="auto"/>
    </w:pPr>
    <w:rPr>
      <w:rFonts w:ascii="Times" w:eastAsia="Times" w:hAnsi="Times" w:cs="Times"/>
      <w:sz w:val="24"/>
      <w:szCs w:val="24"/>
    </w:rPr>
  </w:style>
  <w:style w:type="paragraph" w:customStyle="1" w:styleId="874DF0606CD246D493B5429460A8CF673">
    <w:name w:val="874DF0606CD246D493B5429460A8CF673"/>
    <w:rsid w:val="00AF2638"/>
    <w:pPr>
      <w:spacing w:after="0" w:line="240" w:lineRule="auto"/>
    </w:pPr>
    <w:rPr>
      <w:rFonts w:ascii="Times" w:eastAsia="Times" w:hAnsi="Times" w:cs="Times"/>
      <w:sz w:val="24"/>
      <w:szCs w:val="24"/>
    </w:rPr>
  </w:style>
  <w:style w:type="paragraph" w:customStyle="1" w:styleId="C5350C169A0A4DD39777A4A0FA22C95B3">
    <w:name w:val="C5350C169A0A4DD39777A4A0FA22C95B3"/>
    <w:rsid w:val="00AF2638"/>
    <w:pPr>
      <w:spacing w:after="0" w:line="240" w:lineRule="auto"/>
    </w:pPr>
    <w:rPr>
      <w:rFonts w:ascii="Times" w:eastAsia="Times" w:hAnsi="Times" w:cs="Times"/>
      <w:sz w:val="24"/>
      <w:szCs w:val="24"/>
    </w:rPr>
  </w:style>
  <w:style w:type="paragraph" w:customStyle="1" w:styleId="EF2E421EFAA94F8696C9B141E15F254C3">
    <w:name w:val="EF2E421EFAA94F8696C9B141E15F254C3"/>
    <w:rsid w:val="00AF2638"/>
    <w:pPr>
      <w:spacing w:after="0" w:line="240" w:lineRule="auto"/>
    </w:pPr>
    <w:rPr>
      <w:rFonts w:ascii="Times" w:eastAsia="Times" w:hAnsi="Times" w:cs="Times"/>
      <w:sz w:val="24"/>
      <w:szCs w:val="24"/>
    </w:rPr>
  </w:style>
  <w:style w:type="paragraph" w:customStyle="1" w:styleId="40DA3126E75A41118824167DA7B98A723">
    <w:name w:val="40DA3126E75A41118824167DA7B98A723"/>
    <w:rsid w:val="00AF2638"/>
    <w:pPr>
      <w:spacing w:after="0" w:line="240" w:lineRule="auto"/>
    </w:pPr>
    <w:rPr>
      <w:rFonts w:ascii="Times" w:eastAsia="Times" w:hAnsi="Times" w:cs="Times"/>
      <w:sz w:val="24"/>
      <w:szCs w:val="24"/>
    </w:rPr>
  </w:style>
  <w:style w:type="paragraph" w:customStyle="1" w:styleId="56E2FCC9A8E64D9D9C69A7E9D075DBEE3">
    <w:name w:val="56E2FCC9A8E64D9D9C69A7E9D075DBEE3"/>
    <w:rsid w:val="00AF2638"/>
    <w:pPr>
      <w:spacing w:after="0" w:line="240" w:lineRule="auto"/>
    </w:pPr>
    <w:rPr>
      <w:rFonts w:ascii="Times" w:eastAsia="Times" w:hAnsi="Times" w:cs="Times"/>
      <w:sz w:val="24"/>
      <w:szCs w:val="24"/>
    </w:rPr>
  </w:style>
  <w:style w:type="paragraph" w:customStyle="1" w:styleId="8617EC20D0B7497E9A09C046999E4AA93">
    <w:name w:val="8617EC20D0B7497E9A09C046999E4AA93"/>
    <w:rsid w:val="00AF2638"/>
    <w:pPr>
      <w:spacing w:after="0" w:line="240" w:lineRule="auto"/>
    </w:pPr>
    <w:rPr>
      <w:rFonts w:ascii="Times" w:eastAsia="Times" w:hAnsi="Times" w:cs="Times"/>
      <w:sz w:val="24"/>
      <w:szCs w:val="24"/>
    </w:rPr>
  </w:style>
  <w:style w:type="paragraph" w:customStyle="1" w:styleId="B431EB9C23834FA290A7433B669671623">
    <w:name w:val="B431EB9C23834FA290A7433B669671623"/>
    <w:rsid w:val="00AF2638"/>
    <w:pPr>
      <w:spacing w:after="0" w:line="240" w:lineRule="auto"/>
    </w:pPr>
    <w:rPr>
      <w:rFonts w:ascii="Times" w:eastAsia="Times" w:hAnsi="Times" w:cs="Times"/>
      <w:sz w:val="24"/>
      <w:szCs w:val="24"/>
    </w:rPr>
  </w:style>
  <w:style w:type="paragraph" w:customStyle="1" w:styleId="7183FC48840D421FA5F1A5B876BE711E3">
    <w:name w:val="7183FC48840D421FA5F1A5B876BE711E3"/>
    <w:rsid w:val="00AF2638"/>
    <w:pPr>
      <w:spacing w:after="0" w:line="240" w:lineRule="auto"/>
    </w:pPr>
    <w:rPr>
      <w:rFonts w:ascii="Times" w:eastAsia="Times" w:hAnsi="Times" w:cs="Times"/>
      <w:sz w:val="24"/>
      <w:szCs w:val="24"/>
    </w:rPr>
  </w:style>
  <w:style w:type="paragraph" w:customStyle="1" w:styleId="B815C90D9792407786E4145F17684BA43">
    <w:name w:val="B815C90D9792407786E4145F17684BA43"/>
    <w:rsid w:val="00AF2638"/>
    <w:pPr>
      <w:spacing w:after="0" w:line="240" w:lineRule="auto"/>
    </w:pPr>
    <w:rPr>
      <w:rFonts w:ascii="Times" w:eastAsia="Times" w:hAnsi="Times" w:cs="Times"/>
      <w:sz w:val="24"/>
      <w:szCs w:val="24"/>
    </w:rPr>
  </w:style>
  <w:style w:type="paragraph" w:customStyle="1" w:styleId="8236D8B2DE5A154DB1AC574BDED4D819">
    <w:name w:val="8236D8B2DE5A154DB1AC574BDED4D819"/>
    <w:rsid w:val="00DB7856"/>
    <w:pPr>
      <w:spacing w:line="278" w:lineRule="auto"/>
    </w:pPr>
    <w:rPr>
      <w:kern w:val="2"/>
      <w:sz w:val="24"/>
      <w:szCs w:val="24"/>
      <w14:ligatures w14:val="standardContextual"/>
    </w:rPr>
  </w:style>
  <w:style w:type="paragraph" w:customStyle="1" w:styleId="060705E6F975AB44B4058D940AE562FB">
    <w:name w:val="060705E6F975AB44B4058D940AE562FB"/>
    <w:rsid w:val="00DB7856"/>
    <w:pPr>
      <w:spacing w:line="278" w:lineRule="auto"/>
    </w:pPr>
    <w:rPr>
      <w:kern w:val="2"/>
      <w:sz w:val="24"/>
      <w:szCs w:val="24"/>
      <w14:ligatures w14:val="standardContextual"/>
    </w:rPr>
  </w:style>
  <w:style w:type="paragraph" w:customStyle="1" w:styleId="9452DAA71F76554A8749D8DA088A2903">
    <w:name w:val="9452DAA71F76554A8749D8DA088A2903"/>
    <w:rsid w:val="00DB7856"/>
    <w:pPr>
      <w:spacing w:line="278" w:lineRule="auto"/>
    </w:pPr>
    <w:rPr>
      <w:kern w:val="2"/>
      <w:sz w:val="24"/>
      <w:szCs w:val="24"/>
      <w14:ligatures w14:val="standardContextual"/>
    </w:rPr>
  </w:style>
  <w:style w:type="paragraph" w:customStyle="1" w:styleId="1198216E39E14D4DAA8196B8C793BFD8">
    <w:name w:val="1198216E39E14D4DAA8196B8C793BFD8"/>
    <w:rsid w:val="00DB7856"/>
    <w:pPr>
      <w:spacing w:line="278" w:lineRule="auto"/>
    </w:pPr>
    <w:rPr>
      <w:kern w:val="2"/>
      <w:sz w:val="24"/>
      <w:szCs w:val="24"/>
      <w14:ligatures w14:val="standardContextual"/>
    </w:rPr>
  </w:style>
  <w:style w:type="paragraph" w:customStyle="1" w:styleId="8DF9B43A7EBE1F4885E9E9F34784B135">
    <w:name w:val="8DF9B43A7EBE1F4885E9E9F34784B135"/>
    <w:rsid w:val="00DB7856"/>
    <w:pPr>
      <w:spacing w:line="278" w:lineRule="auto"/>
    </w:pPr>
    <w:rPr>
      <w:kern w:val="2"/>
      <w:sz w:val="24"/>
      <w:szCs w:val="24"/>
      <w14:ligatures w14:val="standardContextual"/>
    </w:rPr>
  </w:style>
  <w:style w:type="paragraph" w:customStyle="1" w:styleId="2653A65D97861246A2C11D42F5F326DA">
    <w:name w:val="2653A65D97861246A2C11D42F5F326DA"/>
    <w:rsid w:val="00DB7856"/>
    <w:pPr>
      <w:spacing w:line="278" w:lineRule="auto"/>
    </w:pPr>
    <w:rPr>
      <w:kern w:val="2"/>
      <w:sz w:val="24"/>
      <w:szCs w:val="24"/>
      <w14:ligatures w14:val="standardContextual"/>
    </w:rPr>
  </w:style>
  <w:style w:type="paragraph" w:customStyle="1" w:styleId="900FEE906B6A23458F8E1A170094EC1D">
    <w:name w:val="900FEE906B6A23458F8E1A170094EC1D"/>
    <w:rsid w:val="00DB7856"/>
    <w:pPr>
      <w:spacing w:line="278" w:lineRule="auto"/>
    </w:pPr>
    <w:rPr>
      <w:kern w:val="2"/>
      <w:sz w:val="24"/>
      <w:szCs w:val="24"/>
      <w14:ligatures w14:val="standardContextual"/>
    </w:rPr>
  </w:style>
  <w:style w:type="paragraph" w:customStyle="1" w:styleId="3DDF7AE8CE84DE47B939F6DB2E988DD6">
    <w:name w:val="3DDF7AE8CE84DE47B939F6DB2E988DD6"/>
    <w:rsid w:val="00301319"/>
    <w:pPr>
      <w:spacing w:line="278" w:lineRule="auto"/>
    </w:pPr>
    <w:rPr>
      <w:kern w:val="2"/>
      <w:sz w:val="24"/>
      <w:szCs w:val="24"/>
      <w14:ligatures w14:val="standardContextual"/>
    </w:rPr>
  </w:style>
  <w:style w:type="paragraph" w:customStyle="1" w:styleId="CA9B724126295440943D2E59FBAAC1DF">
    <w:name w:val="CA9B724126295440943D2E59FBAAC1DF"/>
    <w:rsid w:val="00301319"/>
    <w:pPr>
      <w:spacing w:line="278" w:lineRule="auto"/>
    </w:pPr>
    <w:rPr>
      <w:kern w:val="2"/>
      <w:sz w:val="24"/>
      <w:szCs w:val="24"/>
      <w14:ligatures w14:val="standardContextual"/>
    </w:rPr>
  </w:style>
  <w:style w:type="paragraph" w:customStyle="1" w:styleId="6A26506532DB1848BE34B71C7CED2170">
    <w:name w:val="6A26506532DB1848BE34B71C7CED2170"/>
    <w:rsid w:val="00301319"/>
    <w:pPr>
      <w:spacing w:line="278" w:lineRule="auto"/>
    </w:pPr>
    <w:rPr>
      <w:kern w:val="2"/>
      <w:sz w:val="24"/>
      <w:szCs w:val="24"/>
      <w14:ligatures w14:val="standardContextual"/>
    </w:rPr>
  </w:style>
  <w:style w:type="paragraph" w:customStyle="1" w:styleId="BEDDA45654448046B91D45709727E78E">
    <w:name w:val="BEDDA45654448046B91D45709727E78E"/>
    <w:rsid w:val="00964F4B"/>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is7GqhhdO2f5UjKRjzbPizq4OQ==">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</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3361751-B116-CB46-A98E-7379F36DC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18</Pages>
  <Words>4702</Words>
  <Characters>26806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Virginia Tech</Company>
  <LinksUpToDate>false</LinksUpToDate>
  <CharactersWithSpaces>31446</CharactersWithSpaces>
  <SharedDoc>false</SharedDoc>
  <HLinks>
    <vt:vector size="168" baseType="variant">
      <vt:variant>
        <vt:i4>2949231</vt:i4>
      </vt:variant>
      <vt:variant>
        <vt:i4>120</vt:i4>
      </vt:variant>
      <vt:variant>
        <vt:i4>0</vt:i4>
      </vt:variant>
      <vt:variant>
        <vt:i4>5</vt:i4>
      </vt:variant>
      <vt:variant>
        <vt:lpwstr>https://www.research.vt.edu/content/dam/research_vt_edu/hrpp/files/sops/sop-hrpp-013.1-lars-minors-and-guardians.pdf</vt:lpwstr>
      </vt:variant>
      <vt:variant>
        <vt:lpwstr/>
      </vt:variant>
      <vt:variant>
        <vt:i4>5570665</vt:i4>
      </vt:variant>
      <vt:variant>
        <vt:i4>117</vt:i4>
      </vt:variant>
      <vt:variant>
        <vt:i4>0</vt:i4>
      </vt:variant>
      <vt:variant>
        <vt:i4>5</vt:i4>
      </vt:variant>
      <vt:variant>
        <vt:lpwstr>mailto:irb@vt.edu</vt:lpwstr>
      </vt:variant>
      <vt:variant>
        <vt:lpwstr/>
      </vt:variant>
      <vt:variant>
        <vt:i4>5374068</vt:i4>
      </vt:variant>
      <vt:variant>
        <vt:i4>114</vt:i4>
      </vt:variant>
      <vt:variant>
        <vt:i4>0</vt:i4>
      </vt:variant>
      <vt:variant>
        <vt:i4>5</vt:i4>
      </vt:variant>
      <vt:variant>
        <vt:lpwstr>mailto:prdp@vt.edu</vt:lpwstr>
      </vt:variant>
      <vt:variant>
        <vt:lpwstr/>
      </vt:variant>
      <vt:variant>
        <vt:i4>3407904</vt:i4>
      </vt:variant>
      <vt:variant>
        <vt:i4>111</vt:i4>
      </vt:variant>
      <vt:variant>
        <vt:i4>0</vt:i4>
      </vt:variant>
      <vt:variant>
        <vt:i4>5</vt:i4>
      </vt:variant>
      <vt:variant>
        <vt:lpwstr>https://vt.cobblestone.software/public/</vt:lpwstr>
      </vt:variant>
      <vt:variant>
        <vt:lpwstr/>
      </vt:variant>
      <vt:variant>
        <vt:i4>5963844</vt:i4>
      </vt:variant>
      <vt:variant>
        <vt:i4>108</vt:i4>
      </vt:variant>
      <vt:variant>
        <vt:i4>0</vt:i4>
      </vt:variant>
      <vt:variant>
        <vt:i4>5</vt:i4>
      </vt:variant>
      <vt:variant>
        <vt:lpwstr>https://www.research.vt.edu/sirc/prdp/resources.html</vt:lpwstr>
      </vt:variant>
      <vt:variant>
        <vt:lpwstr/>
      </vt:variant>
      <vt:variant>
        <vt:i4>7340079</vt:i4>
      </vt:variant>
      <vt:variant>
        <vt:i4>105</vt:i4>
      </vt:variant>
      <vt:variant>
        <vt:i4>0</vt:i4>
      </vt:variant>
      <vt:variant>
        <vt:i4>5</vt:i4>
      </vt:variant>
      <vt:variant>
        <vt:lpwstr>https://www.research.vt.edu/content/dam/research_vt_edu/hrpp/files/sops/sop-hrpp-092.1-payments-to-research-participants.pdf</vt:lpwstr>
      </vt:variant>
      <vt:variant>
        <vt:lpwstr/>
      </vt:variant>
      <vt:variant>
        <vt:i4>524298</vt:i4>
      </vt:variant>
      <vt:variant>
        <vt:i4>102</vt:i4>
      </vt:variant>
      <vt:variant>
        <vt:i4>0</vt:i4>
      </vt:variant>
      <vt:variant>
        <vt:i4>5</vt:i4>
      </vt:variant>
      <vt:variant>
        <vt:lpwstr>https://www.research.vt.edu/content/dam/research_vt_edu/hrpp/files/worksheets/hrp-315-worksheet-advertisements.docx</vt:lpwstr>
      </vt:variant>
      <vt:variant>
        <vt:lpwstr/>
      </vt:variant>
      <vt:variant>
        <vt:i4>5374068</vt:i4>
      </vt:variant>
      <vt:variant>
        <vt:i4>99</vt:i4>
      </vt:variant>
      <vt:variant>
        <vt:i4>0</vt:i4>
      </vt:variant>
      <vt:variant>
        <vt:i4>5</vt:i4>
      </vt:variant>
      <vt:variant>
        <vt:lpwstr>mailto:prdp@vt.edu</vt:lpwstr>
      </vt:variant>
      <vt:variant>
        <vt:lpwstr/>
      </vt:variant>
      <vt:variant>
        <vt:i4>3407904</vt:i4>
      </vt:variant>
      <vt:variant>
        <vt:i4>96</vt:i4>
      </vt:variant>
      <vt:variant>
        <vt:i4>0</vt:i4>
      </vt:variant>
      <vt:variant>
        <vt:i4>5</vt:i4>
      </vt:variant>
      <vt:variant>
        <vt:lpwstr>https://vt.cobblestone.software/public/</vt:lpwstr>
      </vt:variant>
      <vt:variant>
        <vt:lpwstr/>
      </vt:variant>
      <vt:variant>
        <vt:i4>3407904</vt:i4>
      </vt:variant>
      <vt:variant>
        <vt:i4>93</vt:i4>
      </vt:variant>
      <vt:variant>
        <vt:i4>0</vt:i4>
      </vt:variant>
      <vt:variant>
        <vt:i4>5</vt:i4>
      </vt:variant>
      <vt:variant>
        <vt:lpwstr>https://vt.cobblestone.software/public/</vt:lpwstr>
      </vt:variant>
      <vt:variant>
        <vt:lpwstr/>
      </vt:variant>
      <vt:variant>
        <vt:i4>3997805</vt:i4>
      </vt:variant>
      <vt:variant>
        <vt:i4>90</vt:i4>
      </vt:variant>
      <vt:variant>
        <vt:i4>0</vt:i4>
      </vt:variant>
      <vt:variant>
        <vt:i4>5</vt:i4>
      </vt:variant>
      <vt:variant>
        <vt:lpwstr>https://doi.org/10.1145/2807442.2807502</vt:lpwstr>
      </vt:variant>
      <vt:variant>
        <vt:lpwstr/>
      </vt:variant>
      <vt:variant>
        <vt:i4>3473516</vt:i4>
      </vt:variant>
      <vt:variant>
        <vt:i4>87</vt:i4>
      </vt:variant>
      <vt:variant>
        <vt:i4>0</vt:i4>
      </vt:variant>
      <vt:variant>
        <vt:i4>5</vt:i4>
      </vt:variant>
      <vt:variant>
        <vt:lpwstr>https://doi.org/10.1145/2642918.2647389</vt:lpwstr>
      </vt:variant>
      <vt:variant>
        <vt:lpwstr/>
      </vt:variant>
      <vt:variant>
        <vt:i4>1703992</vt:i4>
      </vt:variant>
      <vt:variant>
        <vt:i4>80</vt:i4>
      </vt:variant>
      <vt:variant>
        <vt:i4>0</vt:i4>
      </vt:variant>
      <vt:variant>
        <vt:i4>5</vt:i4>
      </vt:variant>
      <vt:variant>
        <vt:lpwstr/>
      </vt:variant>
      <vt:variant>
        <vt:lpwstr>_Toc82686700</vt:lpwstr>
      </vt:variant>
      <vt:variant>
        <vt:i4>1179697</vt:i4>
      </vt:variant>
      <vt:variant>
        <vt:i4>74</vt:i4>
      </vt:variant>
      <vt:variant>
        <vt:i4>0</vt:i4>
      </vt:variant>
      <vt:variant>
        <vt:i4>5</vt:i4>
      </vt:variant>
      <vt:variant>
        <vt:lpwstr/>
      </vt:variant>
      <vt:variant>
        <vt:lpwstr>_Toc82686699</vt:lpwstr>
      </vt:variant>
      <vt:variant>
        <vt:i4>1245233</vt:i4>
      </vt:variant>
      <vt:variant>
        <vt:i4>68</vt:i4>
      </vt:variant>
      <vt:variant>
        <vt:i4>0</vt:i4>
      </vt:variant>
      <vt:variant>
        <vt:i4>5</vt:i4>
      </vt:variant>
      <vt:variant>
        <vt:lpwstr/>
      </vt:variant>
      <vt:variant>
        <vt:lpwstr>_Toc82686698</vt:lpwstr>
      </vt:variant>
      <vt:variant>
        <vt:i4>1835057</vt:i4>
      </vt:variant>
      <vt:variant>
        <vt:i4>62</vt:i4>
      </vt:variant>
      <vt:variant>
        <vt:i4>0</vt:i4>
      </vt:variant>
      <vt:variant>
        <vt:i4>5</vt:i4>
      </vt:variant>
      <vt:variant>
        <vt:lpwstr/>
      </vt:variant>
      <vt:variant>
        <vt:lpwstr>_Toc82686697</vt:lpwstr>
      </vt:variant>
      <vt:variant>
        <vt:i4>1900593</vt:i4>
      </vt:variant>
      <vt:variant>
        <vt:i4>56</vt:i4>
      </vt:variant>
      <vt:variant>
        <vt:i4>0</vt:i4>
      </vt:variant>
      <vt:variant>
        <vt:i4>5</vt:i4>
      </vt:variant>
      <vt:variant>
        <vt:lpwstr/>
      </vt:variant>
      <vt:variant>
        <vt:lpwstr>_Toc82686696</vt:lpwstr>
      </vt:variant>
      <vt:variant>
        <vt:i4>1966129</vt:i4>
      </vt:variant>
      <vt:variant>
        <vt:i4>50</vt:i4>
      </vt:variant>
      <vt:variant>
        <vt:i4>0</vt:i4>
      </vt:variant>
      <vt:variant>
        <vt:i4>5</vt:i4>
      </vt:variant>
      <vt:variant>
        <vt:lpwstr/>
      </vt:variant>
      <vt:variant>
        <vt:lpwstr>_Toc82686695</vt:lpwstr>
      </vt:variant>
      <vt:variant>
        <vt:i4>2031665</vt:i4>
      </vt:variant>
      <vt:variant>
        <vt:i4>44</vt:i4>
      </vt:variant>
      <vt:variant>
        <vt:i4>0</vt:i4>
      </vt:variant>
      <vt:variant>
        <vt:i4>5</vt:i4>
      </vt:variant>
      <vt:variant>
        <vt:lpwstr/>
      </vt:variant>
      <vt:variant>
        <vt:lpwstr>_Toc82686694</vt:lpwstr>
      </vt:variant>
      <vt:variant>
        <vt:i4>1572913</vt:i4>
      </vt:variant>
      <vt:variant>
        <vt:i4>38</vt:i4>
      </vt:variant>
      <vt:variant>
        <vt:i4>0</vt:i4>
      </vt:variant>
      <vt:variant>
        <vt:i4>5</vt:i4>
      </vt:variant>
      <vt:variant>
        <vt:lpwstr/>
      </vt:variant>
      <vt:variant>
        <vt:lpwstr>_Toc82686693</vt:lpwstr>
      </vt:variant>
      <vt:variant>
        <vt:i4>1638449</vt:i4>
      </vt:variant>
      <vt:variant>
        <vt:i4>32</vt:i4>
      </vt:variant>
      <vt:variant>
        <vt:i4>0</vt:i4>
      </vt:variant>
      <vt:variant>
        <vt:i4>5</vt:i4>
      </vt:variant>
      <vt:variant>
        <vt:lpwstr/>
      </vt:variant>
      <vt:variant>
        <vt:lpwstr>_Toc82686692</vt:lpwstr>
      </vt:variant>
      <vt:variant>
        <vt:i4>1703985</vt:i4>
      </vt:variant>
      <vt:variant>
        <vt:i4>26</vt:i4>
      </vt:variant>
      <vt:variant>
        <vt:i4>0</vt:i4>
      </vt:variant>
      <vt:variant>
        <vt:i4>5</vt:i4>
      </vt:variant>
      <vt:variant>
        <vt:lpwstr/>
      </vt:variant>
      <vt:variant>
        <vt:lpwstr>_Toc82686691</vt:lpwstr>
      </vt:variant>
      <vt:variant>
        <vt:i4>1769521</vt:i4>
      </vt:variant>
      <vt:variant>
        <vt:i4>20</vt:i4>
      </vt:variant>
      <vt:variant>
        <vt:i4>0</vt:i4>
      </vt:variant>
      <vt:variant>
        <vt:i4>5</vt:i4>
      </vt:variant>
      <vt:variant>
        <vt:lpwstr/>
      </vt:variant>
      <vt:variant>
        <vt:lpwstr>_Toc82686690</vt:lpwstr>
      </vt:variant>
      <vt:variant>
        <vt:i4>1179696</vt:i4>
      </vt:variant>
      <vt:variant>
        <vt:i4>14</vt:i4>
      </vt:variant>
      <vt:variant>
        <vt:i4>0</vt:i4>
      </vt:variant>
      <vt:variant>
        <vt:i4>5</vt:i4>
      </vt:variant>
      <vt:variant>
        <vt:lpwstr/>
      </vt:variant>
      <vt:variant>
        <vt:lpwstr>_Toc82686689</vt:lpwstr>
      </vt:variant>
      <vt:variant>
        <vt:i4>2687088</vt:i4>
      </vt:variant>
      <vt:variant>
        <vt:i4>9</vt:i4>
      </vt:variant>
      <vt:variant>
        <vt:i4>0</vt:i4>
      </vt:variant>
      <vt:variant>
        <vt:i4>5</vt:i4>
      </vt:variant>
      <vt:variant>
        <vt:lpwstr>https://www.research.vt.edu/sirc/hrpp/resources/guides.html</vt:lpwstr>
      </vt:variant>
      <vt:variant>
        <vt:lpwstr/>
      </vt:variant>
      <vt:variant>
        <vt:i4>5570665</vt:i4>
      </vt:variant>
      <vt:variant>
        <vt:i4>6</vt:i4>
      </vt:variant>
      <vt:variant>
        <vt:i4>0</vt:i4>
      </vt:variant>
      <vt:variant>
        <vt:i4>5</vt:i4>
      </vt:variant>
      <vt:variant>
        <vt:lpwstr>mailto:irb@vt.edu</vt:lpwstr>
      </vt:variant>
      <vt:variant>
        <vt:lpwstr/>
      </vt:variant>
      <vt:variant>
        <vt:i4>6881334</vt:i4>
      </vt:variant>
      <vt:variant>
        <vt:i4>3</vt:i4>
      </vt:variant>
      <vt:variant>
        <vt:i4>0</vt:i4>
      </vt:variant>
      <vt:variant>
        <vt:i4>5</vt:i4>
      </vt:variant>
      <vt:variant>
        <vt:lpwstr>https://www.research.vt.edu/sirc/hrpp/resources/templates.html</vt:lpwstr>
      </vt:variant>
      <vt:variant>
        <vt:lpwstr/>
      </vt:variant>
      <vt:variant>
        <vt:i4>5701700</vt:i4>
      </vt:variant>
      <vt:variant>
        <vt:i4>0</vt:i4>
      </vt:variant>
      <vt:variant>
        <vt:i4>0</vt:i4>
      </vt:variant>
      <vt:variant>
        <vt:i4>5</vt:i4>
      </vt:variant>
      <vt:variant>
        <vt:lpwstr>https://www.research.vt.edu/sirc/hrpp/resources.html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Suzie Lee</dc:creator>
  <cp:keywords/>
  <cp:lastModifiedBy>Luu, Andy</cp:lastModifiedBy>
  <cp:revision>160</cp:revision>
  <cp:lastPrinted>2021-09-16T19:04:00Z</cp:lastPrinted>
  <dcterms:created xsi:type="dcterms:W3CDTF">2021-09-16T23:34:00Z</dcterms:created>
  <dcterms:modified xsi:type="dcterms:W3CDTF">2024-05-28T20:50:00Z</dcterms:modified>
</cp:coreProperties>
</file>
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BC6C" w14:textId="6ACD7D17" w:rsidR="003753B1" w:rsidRDefault="00D029D9">
      <w:pPr>
        <w:pStyle w:val="Heading2"/>
        <w:rPr>
          <w:rFonts w:ascii="Times New Roman" w:eastAsia="Times New Roman" w:hAnsi="Times New Roman" w:cs="Times New Roman"/>
          <w:i w:val="0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 w:val="0"/>
        </w:rPr>
        <w:t>Title of research study:</w:t>
      </w:r>
      <w:r>
        <w:rPr>
          <w:rFonts w:ascii="Times New Roman" w:eastAsia="Times New Roman" w:hAnsi="Times New Roman" w:cs="Times New Roman"/>
        </w:rPr>
        <w:t xml:space="preserve"> </w:t>
      </w:r>
      <w:r w:rsidR="00595561" w:rsidRPr="00CD423A">
        <w:rPr>
          <w:rFonts w:ascii="Times New Roman" w:eastAsia="Times New Roman" w:hAnsi="Times New Roman" w:cs="Times New Roman"/>
          <w:b w:val="0"/>
          <w:bCs/>
          <w:i w:val="0"/>
          <w:iCs/>
          <w:color w:val="000000"/>
          <w:sz w:val="22"/>
          <w:szCs w:val="22"/>
        </w:rPr>
        <w:t>DUET: Dual United Event-Based Timelines</w:t>
      </w:r>
      <w:r w:rsidR="00CD423A" w:rsidRPr="00CD423A">
        <w:rPr>
          <w:rFonts w:ascii="Times New Roman" w:eastAsia="Times New Roman" w:hAnsi="Times New Roman" w:cs="Times New Roman"/>
          <w:b w:val="0"/>
          <w:bCs/>
          <w:i w:val="0"/>
          <w:iCs/>
          <w:color w:val="000000"/>
          <w:sz w:val="22"/>
          <w:szCs w:val="22"/>
        </w:rPr>
        <w:t xml:space="preserve"> (IRB # 24-559)</w:t>
      </w:r>
    </w:p>
    <w:p w14:paraId="0CE8E0AF" w14:textId="77777777" w:rsidR="00033002" w:rsidRDefault="00D029D9" w:rsidP="003D756A">
      <w:pPr>
        <w:pStyle w:val="Heading2"/>
        <w:rPr>
          <w:rFonts w:ascii="Times New Roman" w:eastAsia="Times New Roman" w:hAnsi="Times New Roman" w:cs="Times New Roman"/>
          <w:b w:val="0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</w:rPr>
        <w:t>Principal Investigator:</w:t>
      </w:r>
      <w:r>
        <w:rPr>
          <w:rFonts w:ascii="Times New Roman" w:eastAsia="Times New Roman" w:hAnsi="Times New Roman" w:cs="Times New Roman"/>
          <w:b w:val="0"/>
          <w:i w:val="0"/>
          <w:color w:val="000000"/>
        </w:rPr>
        <w:t xml:space="preserve"> </w:t>
      </w:r>
    </w:p>
    <w:p w14:paraId="1CDCE562" w14:textId="123C2190" w:rsidR="00865B34" w:rsidRDefault="00865B34" w:rsidP="0049241E">
      <w:pPr>
        <w:pStyle w:val="Heading2"/>
        <w:spacing w:before="60"/>
        <w:ind w:left="2160" w:firstLine="7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Name: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3D756A" w:rsidRPr="00033002">
        <w:rPr>
          <w:rFonts w:ascii="Times New Roman" w:hAnsi="Times New Roman" w:cs="Times New Roman"/>
          <w:b w:val="0"/>
          <w:bCs/>
          <w:sz w:val="24"/>
          <w:szCs w:val="24"/>
        </w:rPr>
        <w:t>Sang Won Lee</w:t>
      </w:r>
    </w:p>
    <w:p w14:paraId="1F6EE6D8" w14:textId="77777777" w:rsidR="00865B34" w:rsidRDefault="003D756A" w:rsidP="0049241E">
      <w:pPr>
        <w:pStyle w:val="Heading2"/>
        <w:spacing w:before="60"/>
        <w:ind w:left="2160" w:firstLine="7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Phone:</w:t>
      </w:r>
      <w:r w:rsidRPr="00033002">
        <w:rPr>
          <w:rFonts w:ascii="Times New Roman" w:hAnsi="Times New Roman" w:cs="Times New Roman"/>
          <w:b w:val="0"/>
          <w:bCs/>
          <w:sz w:val="24"/>
          <w:szCs w:val="24"/>
        </w:rPr>
        <w:t xml:space="preserve"> 540-231-4857</w:t>
      </w:r>
      <w:r w:rsidR="00865B3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5D671F94" w14:textId="40E362E1" w:rsidR="00865B34" w:rsidRPr="00865B34" w:rsidRDefault="003D756A" w:rsidP="0049241E">
      <w:pPr>
        <w:pStyle w:val="Heading2"/>
        <w:spacing w:before="60"/>
        <w:ind w:left="2160" w:firstLine="7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Email:</w:t>
      </w:r>
      <w:r w:rsidRPr="00033002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hyperlink r:id="rId7" w:history="1">
        <w:r w:rsidR="00865B34" w:rsidRPr="00331640">
          <w:rPr>
            <w:rStyle w:val="Hyperlink"/>
            <w:rFonts w:ascii="Times New Roman" w:hAnsi="Times New Roman" w:cs="Times New Roman"/>
            <w:b w:val="0"/>
            <w:bCs/>
            <w:sz w:val="24"/>
            <w:szCs w:val="24"/>
          </w:rPr>
          <w:t>sangwonlee@vt.edu</w:t>
        </w:r>
      </w:hyperlink>
    </w:p>
    <w:p w14:paraId="4EECA623" w14:textId="77777777" w:rsidR="00C603C1" w:rsidRDefault="00D029D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  <w:sz w:val="20"/>
          <w:szCs w:val="20"/>
        </w:rPr>
      </w:pPr>
      <w:bookmarkStart w:id="1" w:name="_30j0zll" w:colFirst="0" w:colLast="0"/>
      <w:bookmarkEnd w:id="1"/>
      <w:r>
        <w:rPr>
          <w:b/>
          <w:sz w:val="28"/>
          <w:szCs w:val="28"/>
        </w:rPr>
        <w:t>Other study contact(s):</w:t>
      </w:r>
      <w:r>
        <w:rPr>
          <w:color w:val="000000"/>
        </w:rPr>
        <w:t xml:space="preserve"> </w:t>
      </w:r>
    </w:p>
    <w:p w14:paraId="67AE740A" w14:textId="416713BA" w:rsidR="00C603C1" w:rsidRDefault="00C603C1" w:rsidP="0049241E">
      <w:pPr>
        <w:pStyle w:val="Heading2"/>
        <w:spacing w:before="60"/>
        <w:ind w:left="2160" w:firstLine="7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Name: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Andy Luu</w:t>
      </w:r>
      <w:r w:rsidR="00502B28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502B28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502B28"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Name:</w:t>
      </w:r>
      <w:r w:rsidR="00502B28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="00D057D5" w:rsidRPr="00D057D5">
        <w:rPr>
          <w:rFonts w:ascii="Times New Roman" w:hAnsi="Times New Roman" w:cs="Times New Roman"/>
          <w:b w:val="0"/>
          <w:bCs/>
          <w:sz w:val="24"/>
          <w:szCs w:val="24"/>
        </w:rPr>
        <w:t>Sungsoo</w:t>
      </w:r>
      <w:proofErr w:type="spellEnd"/>
      <w:r w:rsidR="00D057D5" w:rsidRPr="00D057D5">
        <w:rPr>
          <w:rFonts w:ascii="Times New Roman" w:hAnsi="Times New Roman" w:cs="Times New Roman"/>
          <w:b w:val="0"/>
          <w:bCs/>
          <w:sz w:val="24"/>
          <w:szCs w:val="24"/>
        </w:rPr>
        <w:t xml:space="preserve"> (Ray) Hong</w:t>
      </w:r>
    </w:p>
    <w:p w14:paraId="2AA68FFB" w14:textId="531BC7FD" w:rsidR="00C603C1" w:rsidRDefault="00C603C1" w:rsidP="00502B28">
      <w:pPr>
        <w:pStyle w:val="Heading2"/>
        <w:spacing w:before="60"/>
        <w:ind w:left="2160" w:firstLine="7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Phone:</w:t>
      </w:r>
      <w:r w:rsidRPr="00033002">
        <w:rPr>
          <w:rFonts w:ascii="Times New Roman" w:hAnsi="Times New Roman" w:cs="Times New Roman"/>
          <w:b w:val="0"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71</w:t>
      </w:r>
      <w:r w:rsidRPr="00033002">
        <w:rPr>
          <w:rFonts w:ascii="Times New Roman" w:hAnsi="Times New Roman" w:cs="Times New Roman"/>
          <w:b w:val="0"/>
          <w:bCs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332</w:t>
      </w:r>
      <w:r w:rsidRPr="00033002">
        <w:rPr>
          <w:rFonts w:ascii="Times New Roman" w:hAnsi="Times New Roman" w:cs="Times New Roman"/>
          <w:b w:val="0"/>
          <w:bCs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005</w:t>
      </w:r>
      <w:r w:rsidRPr="00033002">
        <w:rPr>
          <w:rFonts w:ascii="Times New Roman" w:hAnsi="Times New Roman" w:cs="Times New Roman"/>
          <w:b w:val="0"/>
          <w:bCs/>
          <w:sz w:val="24"/>
          <w:szCs w:val="24"/>
        </w:rPr>
        <w:t>7</w:t>
      </w:r>
      <w:r w:rsidR="00502B28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502B28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502B28"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Phone:</w:t>
      </w:r>
      <w:r w:rsidR="00502B28" w:rsidRPr="00033002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C75E22" w:rsidRPr="00C75E22">
        <w:rPr>
          <w:rFonts w:ascii="Times New Roman" w:hAnsi="Times New Roman" w:cs="Times New Roman"/>
          <w:b w:val="0"/>
          <w:bCs/>
          <w:sz w:val="24"/>
          <w:szCs w:val="24"/>
        </w:rPr>
        <w:t>703-993-3565</w:t>
      </w:r>
    </w:p>
    <w:p w14:paraId="448F52A4" w14:textId="51988242" w:rsidR="00687AC9" w:rsidRPr="00687AC9" w:rsidRDefault="00C603C1" w:rsidP="00687AC9">
      <w:pPr>
        <w:pStyle w:val="Heading2"/>
        <w:spacing w:before="60"/>
        <w:ind w:left="2160" w:firstLine="720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Emai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l: </w:t>
      </w:r>
      <w:hyperlink r:id="rId8" w:history="1">
        <w:r w:rsidRPr="00C603C1">
          <w:rPr>
            <w:rStyle w:val="Hyperlink"/>
            <w:rFonts w:ascii="Times New Roman" w:hAnsi="Times New Roman" w:cs="Times New Roman"/>
            <w:b w:val="0"/>
            <w:bCs/>
            <w:sz w:val="24"/>
            <w:szCs w:val="24"/>
          </w:rPr>
          <w:t>andyluu@vt.edu</w:t>
        </w:r>
      </w:hyperlink>
      <w:r w:rsidR="00502B28" w:rsidRPr="00502B28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</w:t>
      </w:r>
      <w:r w:rsidR="00502B28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ab/>
      </w:r>
      <w:r w:rsidR="00502B28" w:rsidRPr="00865B34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Emai</w:t>
      </w:r>
      <w:r w:rsidR="00502B28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l:</w:t>
      </w:r>
      <w:r w:rsidR="00D057D5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</w:t>
      </w:r>
      <w:hyperlink r:id="rId9" w:history="1">
        <w:r w:rsidR="00687AC9" w:rsidRPr="00687AC9">
          <w:rPr>
            <w:rStyle w:val="Hyperlink"/>
            <w:rFonts w:ascii="Times New Roman" w:hAnsi="Times New Roman" w:cs="Times New Roman"/>
            <w:b w:val="0"/>
            <w:bCs/>
            <w:sz w:val="24"/>
            <w:szCs w:val="24"/>
          </w:rPr>
          <w:t>shong31@gmu.edu</w:t>
        </w:r>
      </w:hyperlink>
    </w:p>
    <w:p w14:paraId="6F5AE7C6" w14:textId="58512B8B" w:rsidR="00B7511C" w:rsidRDefault="00D029D9" w:rsidP="0049241E">
      <w:pPr>
        <w:pStyle w:val="Heading2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</w:rPr>
        <w:t>Key Information: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The following is a short summary of this study to help you decide </w:t>
      </w:r>
      <w:proofErr w:type="gramStart"/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 to be a part of this study. More detailed information is listed </w:t>
      </w:r>
      <w:proofErr w:type="gramStart"/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later on</w:t>
      </w:r>
      <w:proofErr w:type="gramEnd"/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 in this form. </w:t>
      </w:r>
    </w:p>
    <w:p w14:paraId="4ECEF77C" w14:textId="77777777" w:rsidR="0049241E" w:rsidRPr="0049241E" w:rsidRDefault="0049241E" w:rsidP="0049241E">
      <w:pPr>
        <w:rPr>
          <w:sz w:val="2"/>
          <w:szCs w:val="2"/>
        </w:rPr>
      </w:pPr>
    </w:p>
    <w:p w14:paraId="3F37F1DB" w14:textId="053C9840" w:rsidR="00C603C1" w:rsidRPr="00C603C1" w:rsidRDefault="00B7511C" w:rsidP="00C603C1">
      <w:r>
        <w:rPr>
          <w:color w:val="000000"/>
        </w:rPr>
        <w:t xml:space="preserve">The purpose of this study is to get a better understanding of how </w:t>
      </w:r>
      <w:r w:rsidR="00464688">
        <w:rPr>
          <w:color w:val="000000"/>
        </w:rPr>
        <w:t xml:space="preserve">security camera operators currently search for specific events </w:t>
      </w:r>
      <w:r w:rsidR="005B235B">
        <w:rPr>
          <w:color w:val="000000"/>
        </w:rPr>
        <w:t>over</w:t>
      </w:r>
      <w:r w:rsidR="00464688">
        <w:rPr>
          <w:color w:val="000000"/>
        </w:rPr>
        <w:t xml:space="preserve"> </w:t>
      </w:r>
      <w:r w:rsidR="0082209F">
        <w:rPr>
          <w:color w:val="000000"/>
        </w:rPr>
        <w:t xml:space="preserve">long periods of time and </w:t>
      </w:r>
      <w:r w:rsidR="00A7180F">
        <w:rPr>
          <w:color w:val="000000"/>
        </w:rPr>
        <w:t>how the new system that we designed can assist them in the search process</w:t>
      </w:r>
      <w:r>
        <w:rPr>
          <w:color w:val="000000"/>
        </w:rPr>
        <w:t>. This study is a</w:t>
      </w:r>
      <w:r w:rsidR="00A7180F">
        <w:rPr>
          <w:color w:val="000000"/>
        </w:rPr>
        <w:t xml:space="preserve"> two</w:t>
      </w:r>
      <w:r w:rsidR="005B235B">
        <w:rPr>
          <w:color w:val="000000"/>
        </w:rPr>
        <w:t>-</w:t>
      </w:r>
      <w:r>
        <w:rPr>
          <w:color w:val="000000"/>
        </w:rPr>
        <w:t xml:space="preserve">hour-long session where we will simply </w:t>
      </w:r>
      <w:r w:rsidR="004A559E">
        <w:rPr>
          <w:color w:val="000000"/>
        </w:rPr>
        <w:t>ask</w:t>
      </w:r>
      <w:r>
        <w:rPr>
          <w:color w:val="000000"/>
        </w:rPr>
        <w:t xml:space="preserve"> you about your experiences and opinions with </w:t>
      </w:r>
      <w:r w:rsidR="00A7180F">
        <w:rPr>
          <w:color w:val="000000"/>
        </w:rPr>
        <w:t xml:space="preserve">the current software that you use and then </w:t>
      </w:r>
      <w:r w:rsidR="005B235B">
        <w:rPr>
          <w:color w:val="000000"/>
        </w:rPr>
        <w:t xml:space="preserve">have you answer some questions by completing tasks with the </w:t>
      </w:r>
      <w:r w:rsidR="004A559E">
        <w:rPr>
          <w:color w:val="000000"/>
        </w:rPr>
        <w:t>interface</w:t>
      </w:r>
      <w:r w:rsidR="005B235B">
        <w:rPr>
          <w:color w:val="000000"/>
        </w:rPr>
        <w:t xml:space="preserve"> that we developed</w:t>
      </w:r>
      <w:r>
        <w:rPr>
          <w:color w:val="000000"/>
        </w:rPr>
        <w:t>. The following sections contain more detailed information.</w:t>
      </w:r>
    </w:p>
    <w:p w14:paraId="76CABC70" w14:textId="77777777" w:rsidR="003753B1" w:rsidRDefault="00D029D9">
      <w:pPr>
        <w:pStyle w:val="Heading2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 w:val="0"/>
        </w:rPr>
        <w:t>Detailed Information: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The following is more detailed information about this study in addition to the information listed above.</w:t>
      </w:r>
    </w:p>
    <w:p w14:paraId="76CABC71" w14:textId="77777777" w:rsidR="003753B1" w:rsidRDefault="00D029D9">
      <w:pPr>
        <w:pStyle w:val="Heading2"/>
        <w:ind w:left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Who can I talk to?</w:t>
      </w:r>
    </w:p>
    <w:p w14:paraId="528F3C97" w14:textId="74F23C57" w:rsidR="00464EBD" w:rsidRPr="00464EBD" w:rsidRDefault="00D029D9" w:rsidP="00464EBD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i/>
          <w:iCs/>
          <w:color w:val="000000"/>
        </w:rPr>
      </w:pPr>
      <w:r>
        <w:rPr>
          <w:color w:val="000000"/>
        </w:rPr>
        <w:t>If you have questions, concerns, or complaints, or think the research has hurt you, talk to the research team at</w:t>
      </w:r>
      <w:r w:rsidR="00464EBD">
        <w:rPr>
          <w:color w:val="000000"/>
        </w:rPr>
        <w:t xml:space="preserve"> </w:t>
      </w:r>
      <w:hyperlink r:id="rId10" w:history="1">
        <w:r w:rsidR="00464EBD" w:rsidRPr="00331640">
          <w:rPr>
            <w:rStyle w:val="Hyperlink"/>
            <w:i/>
            <w:iCs/>
          </w:rPr>
          <w:t>andyluu@vt.edu</w:t>
        </w:r>
      </w:hyperlink>
    </w:p>
    <w:p w14:paraId="76CABC73" w14:textId="77777777" w:rsidR="003753B1" w:rsidRDefault="00D029D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This research has been reviewed and approved by the Virginia Tech Institutional Review Board (IRB). You may communicate with them at 540-231-3732 or irb@vt.edu if:</w:t>
      </w:r>
    </w:p>
    <w:p w14:paraId="76CABC74" w14:textId="77777777" w:rsidR="003753B1" w:rsidRDefault="00D02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0"/>
      </w:pPr>
      <w:r>
        <w:rPr>
          <w:color w:val="000000"/>
        </w:rPr>
        <w:t>Y</w:t>
      </w:r>
      <w:r>
        <w:t>ou have questions about your rights as a research subject</w:t>
      </w:r>
    </w:p>
    <w:p w14:paraId="76CABC75" w14:textId="77777777" w:rsidR="003753B1" w:rsidRDefault="00D02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0"/>
      </w:pPr>
      <w:r>
        <w:t>Your questions, concerns, or complaints are not being answered by the research team</w:t>
      </w:r>
    </w:p>
    <w:p w14:paraId="76CABC76" w14:textId="77777777" w:rsidR="003753B1" w:rsidRDefault="00D02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0"/>
      </w:pPr>
      <w:r>
        <w:rPr>
          <w:color w:val="000000"/>
        </w:rPr>
        <w:t>You cannot reach the research team</w:t>
      </w:r>
    </w:p>
    <w:p w14:paraId="76CABC77" w14:textId="77777777" w:rsidR="003753B1" w:rsidRDefault="00D029D9" w:rsidP="00692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>You want to talk to someone besides the research team to provide feedback about this research</w:t>
      </w:r>
    </w:p>
    <w:p w14:paraId="76CABC78" w14:textId="77777777" w:rsidR="003753B1" w:rsidRDefault="00D029D9">
      <w:pPr>
        <w:pStyle w:val="Heading2"/>
        <w:ind w:left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How many people will be studied?</w:t>
      </w:r>
    </w:p>
    <w:p w14:paraId="25682E0C" w14:textId="6DF7EC0D" w:rsidR="00662006" w:rsidRDefault="00D029D9" w:rsidP="0066200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 xml:space="preserve">We plan to include about </w:t>
      </w:r>
      <w:r w:rsidR="002B5564">
        <w:rPr>
          <w:color w:val="000000"/>
        </w:rPr>
        <w:t>15</w:t>
      </w:r>
      <w:r w:rsidR="00464EBD">
        <w:rPr>
          <w:color w:val="000000"/>
        </w:rPr>
        <w:t>-</w:t>
      </w:r>
      <w:r w:rsidR="002B5564">
        <w:rPr>
          <w:color w:val="000000"/>
        </w:rPr>
        <w:t>3</w:t>
      </w:r>
      <w:r w:rsidR="00464EBD">
        <w:rPr>
          <w:color w:val="000000"/>
        </w:rPr>
        <w:t>0</w:t>
      </w:r>
      <w:r>
        <w:rPr>
          <w:color w:val="000000"/>
        </w:rPr>
        <w:t xml:space="preserve"> people in this research study.</w:t>
      </w:r>
    </w:p>
    <w:p w14:paraId="1607E86C" w14:textId="77777777" w:rsidR="007239EC" w:rsidRDefault="007239EC">
      <w:pPr>
        <w:rPr>
          <w:b/>
          <w:sz w:val="28"/>
          <w:szCs w:val="28"/>
        </w:rPr>
      </w:pPr>
      <w:r>
        <w:rPr>
          <w:i/>
        </w:rPr>
        <w:br w:type="page"/>
      </w:r>
    </w:p>
    <w:p w14:paraId="76CABC7C" w14:textId="576698FC" w:rsidR="003753B1" w:rsidRDefault="00D029D9" w:rsidP="007239EC">
      <w:pPr>
        <w:pStyle w:val="Heading2"/>
        <w:ind w:firstLine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lastRenderedPageBreak/>
        <w:t>What happens if I say yes, I want to be in this research?</w:t>
      </w:r>
    </w:p>
    <w:p w14:paraId="3E923760" w14:textId="525FCD9E" w:rsidR="0049241E" w:rsidRDefault="0049241E" w:rsidP="004924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The researchers will </w:t>
      </w:r>
      <w:r w:rsidR="005A31B0">
        <w:rPr>
          <w:color w:val="000000"/>
        </w:rPr>
        <w:t>provide a survey that should take about</w:t>
      </w:r>
      <w:r>
        <w:rPr>
          <w:color w:val="000000"/>
        </w:rPr>
        <w:t xml:space="preserve"> </w:t>
      </w:r>
      <w:r w:rsidR="005A31B0">
        <w:rPr>
          <w:color w:val="000000"/>
        </w:rPr>
        <w:t>one and a half-</w:t>
      </w:r>
      <w:r>
        <w:rPr>
          <w:color w:val="000000"/>
        </w:rPr>
        <w:t>hour</w:t>
      </w:r>
      <w:r w:rsidR="005A31B0">
        <w:rPr>
          <w:color w:val="000000"/>
        </w:rPr>
        <w:t xml:space="preserve"> </w:t>
      </w:r>
      <w:r>
        <w:rPr>
          <w:color w:val="000000"/>
        </w:rPr>
        <w:t xml:space="preserve">long </w:t>
      </w:r>
      <w:r w:rsidR="005A31B0">
        <w:rPr>
          <w:color w:val="000000"/>
        </w:rPr>
        <w:t>to complete.</w:t>
      </w:r>
    </w:p>
    <w:p w14:paraId="0A632403" w14:textId="2E6F0084" w:rsidR="0049241E" w:rsidRDefault="0049241E" w:rsidP="0049241E">
      <w:pPr>
        <w:pStyle w:val="NormalWeb"/>
        <w:numPr>
          <w:ilvl w:val="0"/>
          <w:numId w:val="4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During the </w:t>
      </w:r>
      <w:r w:rsidR="006C2467">
        <w:rPr>
          <w:color w:val="000000"/>
        </w:rPr>
        <w:t>survey</w:t>
      </w:r>
      <w:r>
        <w:rPr>
          <w:color w:val="000000"/>
        </w:rPr>
        <w:t xml:space="preserve">, we will ask you about your experiences </w:t>
      </w:r>
      <w:r w:rsidR="00D1148F">
        <w:rPr>
          <w:color w:val="000000"/>
        </w:rPr>
        <w:t xml:space="preserve">with the current security camera software that you use to view </w:t>
      </w:r>
      <w:r w:rsidR="00BC75EA">
        <w:rPr>
          <w:color w:val="000000"/>
        </w:rPr>
        <w:t>events that occur in the area that you patrol.</w:t>
      </w:r>
    </w:p>
    <w:p w14:paraId="7757149E" w14:textId="700F565C" w:rsidR="00BC75EA" w:rsidRDefault="00BC75EA" w:rsidP="0049241E">
      <w:pPr>
        <w:pStyle w:val="NormalWeb"/>
        <w:numPr>
          <w:ilvl w:val="0"/>
          <w:numId w:val="4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Afterward, you will be asked to answer questions by completing a set of tasks using a system that we created that has publicly available security camera footage </w:t>
      </w:r>
      <w:r w:rsidR="00ED7BB9">
        <w:rPr>
          <w:color w:val="000000"/>
        </w:rPr>
        <w:t>with events throughout that footage and five different timeline visualizations to navigate through those events in the video.</w:t>
      </w:r>
    </w:p>
    <w:p w14:paraId="76CABC8A" w14:textId="77777777" w:rsidR="003753B1" w:rsidRDefault="00D029D9">
      <w:pPr>
        <w:pStyle w:val="Heading2"/>
        <w:ind w:left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What happens if I say yes, but I change my mind later?</w:t>
      </w:r>
    </w:p>
    <w:p w14:paraId="76CABC8B" w14:textId="77777777" w:rsidR="003753B1" w:rsidRDefault="00D029D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 xml:space="preserve">You can leave the research at any time, for any </w:t>
      </w:r>
      <w:r>
        <w:t>reason</w:t>
      </w:r>
      <w:r>
        <w:rPr>
          <w:color w:val="000000"/>
        </w:rPr>
        <w:t>, and it will not be held against you.</w:t>
      </w:r>
    </w:p>
    <w:p w14:paraId="76CABC8E" w14:textId="4755FC37" w:rsidR="003753B1" w:rsidRDefault="00D029D9" w:rsidP="003321D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i/>
          <w:sz w:val="20"/>
          <w:szCs w:val="20"/>
        </w:rPr>
      </w:pPr>
      <w:r>
        <w:rPr>
          <w:color w:val="000000"/>
        </w:rPr>
        <w:t>If you decide to leave the research, contact the investigator so that the investigator can</w:t>
      </w:r>
      <w:r w:rsidR="003321D8">
        <w:rPr>
          <w:color w:val="000000"/>
        </w:rPr>
        <w:t xml:space="preserve"> delete any of the information about you that we collected.</w:t>
      </w:r>
    </w:p>
    <w:p w14:paraId="76CABC8F" w14:textId="77777777" w:rsidR="003753B1" w:rsidRDefault="00D029D9">
      <w:pPr>
        <w:pStyle w:val="Heading2"/>
        <w:ind w:left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Is there any way being in this study could be bad for me? (Detailed Risks)</w:t>
      </w:r>
    </w:p>
    <w:p w14:paraId="76CABC98" w14:textId="4EF83431" w:rsidR="003753B1" w:rsidRDefault="00D029D9">
      <w:pPr>
        <w:ind w:left="360"/>
        <w:rPr>
          <w:sz w:val="20"/>
          <w:szCs w:val="20"/>
        </w:rPr>
      </w:pPr>
      <w:r>
        <w:t>There are no known risks to participating in this study</w:t>
      </w:r>
      <w:r>
        <w:rPr>
          <w:sz w:val="20"/>
          <w:szCs w:val="20"/>
        </w:rPr>
        <w:t>.</w:t>
      </w:r>
    </w:p>
    <w:p w14:paraId="76CABC9A" w14:textId="77777777" w:rsidR="003753B1" w:rsidRDefault="00D029D9">
      <w:pPr>
        <w:pStyle w:val="Heading2"/>
        <w:ind w:left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What happens to the information collected for the research?</w:t>
      </w:r>
    </w:p>
    <w:p w14:paraId="76CABC9E" w14:textId="302EDD99" w:rsidR="003753B1" w:rsidRDefault="00D029D9" w:rsidP="00786F3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i/>
          <w:sz w:val="20"/>
          <w:szCs w:val="20"/>
        </w:rPr>
      </w:pPr>
      <w:r>
        <w:rPr>
          <w:color w:val="000000"/>
        </w:rPr>
        <w:t>We will make every effort to limit the use and disclosure of your personal information, including research study and medical records, only to people who have a need to review this information. We cannot promise complete confidentiality. Organizations that may inspect and copy your information include the IRB, H</w:t>
      </w:r>
      <w:r>
        <w:t>uman Research Protection Program</w:t>
      </w:r>
      <w:r>
        <w:rPr>
          <w:color w:val="000000"/>
        </w:rPr>
        <w:t xml:space="preserve">, and other authorized representatives of Virginia Tech. </w:t>
      </w:r>
    </w:p>
    <w:p w14:paraId="76CABCA2" w14:textId="62BB67DF" w:rsidR="003753B1" w:rsidRDefault="00D029D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0"/>
          <w:szCs w:val="20"/>
        </w:rPr>
      </w:pPr>
      <w:r>
        <w:rPr>
          <w:color w:val="000000"/>
        </w:rPr>
        <w:t xml:space="preserve">The results of this research study </w:t>
      </w:r>
      <w:r>
        <w:t xml:space="preserve">may </w:t>
      </w:r>
      <w:r>
        <w:rPr>
          <w:color w:val="000000"/>
        </w:rPr>
        <w:t xml:space="preserve">be presented in summary form at conferences, in presentations, reports to the </w:t>
      </w:r>
      <w:r>
        <w:t>sponsor</w:t>
      </w:r>
      <w:r>
        <w:rPr>
          <w:color w:val="000000"/>
        </w:rPr>
        <w:t>, academic papers, and as part of a thesis/dissertation.</w:t>
      </w:r>
    </w:p>
    <w:p w14:paraId="76CABCA5" w14:textId="77777777" w:rsidR="003753B1" w:rsidRDefault="00D029D9">
      <w:pPr>
        <w:pStyle w:val="Heading2"/>
        <w:ind w:left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 xml:space="preserve">Can I be removed from the research without </w:t>
      </w:r>
      <w:proofErr w:type="gramStart"/>
      <w:r>
        <w:rPr>
          <w:rFonts w:ascii="Times New Roman" w:eastAsia="Times New Roman" w:hAnsi="Times New Roman" w:cs="Times New Roman"/>
          <w:i w:val="0"/>
        </w:rPr>
        <w:t>my</w:t>
      </w:r>
      <w:proofErr w:type="gramEnd"/>
      <w:r>
        <w:rPr>
          <w:rFonts w:ascii="Times New Roman" w:eastAsia="Times New Roman" w:hAnsi="Times New Roman" w:cs="Times New Roman"/>
          <w:i w:val="0"/>
        </w:rPr>
        <w:t xml:space="preserve"> OK?</w:t>
      </w:r>
    </w:p>
    <w:p w14:paraId="76CABCA6" w14:textId="2A3B30FD" w:rsidR="003753B1" w:rsidRDefault="00D029D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 xml:space="preserve">The person in charge of the research study or the sponsor can remove you from the research study without your approval. </w:t>
      </w:r>
      <w:r w:rsidR="002D7C92">
        <w:rPr>
          <w:color w:val="000000"/>
        </w:rPr>
        <w:t xml:space="preserve">Possible reasons for removal include: if we have reason to believe you do not meet the eligibility requirements (i.e., are not a </w:t>
      </w:r>
      <w:r w:rsidR="001C575B">
        <w:rPr>
          <w:color w:val="000000"/>
        </w:rPr>
        <w:t>security camera operator or related occupation that views long hours of video footage with event-based data</w:t>
      </w:r>
      <w:r w:rsidR="002D7C92">
        <w:rPr>
          <w:color w:val="000000"/>
        </w:rPr>
        <w:t>)</w:t>
      </w:r>
    </w:p>
    <w:p w14:paraId="76CABCA8" w14:textId="77777777" w:rsidR="003753B1" w:rsidRDefault="00D029D9">
      <w:pPr>
        <w:pStyle w:val="Heading2"/>
        <w:ind w:left="360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What else do I need to know?</w:t>
      </w:r>
    </w:p>
    <w:p w14:paraId="3AC90252" w14:textId="16C2A8E1" w:rsidR="007239EC" w:rsidRDefault="00D029D9" w:rsidP="007239E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t xml:space="preserve"> </w:t>
      </w:r>
      <w:r>
        <w:rPr>
          <w:color w:val="000000"/>
        </w:rPr>
        <w:t xml:space="preserve">If you agree to take part in this research study, </w:t>
      </w:r>
      <w:r w:rsidR="00602F08">
        <w:rPr>
          <w:color w:val="000000"/>
        </w:rPr>
        <w:t>y</w:t>
      </w:r>
      <w:r>
        <w:rPr>
          <w:color w:val="000000"/>
        </w:rPr>
        <w:t xml:space="preserve">ou will receive </w:t>
      </w:r>
      <w:r w:rsidR="00602F08">
        <w:rPr>
          <w:color w:val="000000"/>
        </w:rPr>
        <w:t>a $</w:t>
      </w:r>
      <w:r w:rsidR="00687AC9">
        <w:rPr>
          <w:color w:val="000000"/>
        </w:rPr>
        <w:t>3</w:t>
      </w:r>
      <w:r w:rsidR="00602F08">
        <w:rPr>
          <w:color w:val="000000"/>
        </w:rPr>
        <w:t>0 Amazon Gift Card</w:t>
      </w:r>
      <w:r>
        <w:rPr>
          <w:color w:val="000000"/>
        </w:rPr>
        <w:t xml:space="preserve"> for your time and effort</w:t>
      </w:r>
      <w:r w:rsidR="00602F08">
        <w:rPr>
          <w:color w:val="000000"/>
        </w:rPr>
        <w:t>.</w:t>
      </w:r>
    </w:p>
    <w:p w14:paraId="3AD95A41" w14:textId="77777777" w:rsidR="007239EC" w:rsidRDefault="007239EC">
      <w:pPr>
        <w:rPr>
          <w:color w:val="000000"/>
        </w:rPr>
      </w:pPr>
      <w:r>
        <w:rPr>
          <w:color w:val="000000"/>
        </w:rPr>
        <w:br w:type="page"/>
      </w:r>
    </w:p>
    <w:p w14:paraId="6E9BB500" w14:textId="4C6ADE27" w:rsidR="00A11D0E" w:rsidRPr="00A11D0E" w:rsidRDefault="00A11D0E" w:rsidP="007239E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 w:val="28"/>
          <w:szCs w:val="28"/>
        </w:rPr>
      </w:pPr>
      <w:r w:rsidRPr="00A11D0E">
        <w:rPr>
          <w:b/>
          <w:bCs/>
          <w:i/>
          <w:iCs/>
          <w:color w:val="FF0000"/>
          <w:sz w:val="28"/>
          <w:szCs w:val="28"/>
        </w:rPr>
        <w:lastRenderedPageBreak/>
        <w:t>ELECTRONIC CONSENT</w:t>
      </w:r>
    </w:p>
    <w:p w14:paraId="66C16496" w14:textId="11CC55F8" w:rsidR="00A11D0E" w:rsidRPr="00A11D0E" w:rsidRDefault="006B59BB" w:rsidP="00A11D0E">
      <w:pPr>
        <w:spacing w:after="120"/>
        <w:ind w:left="360"/>
        <w:rPr>
          <w:sz w:val="36"/>
          <w:szCs w:val="36"/>
        </w:rPr>
      </w:pPr>
      <w:ins w:id="2" w:author="Luu, Andy" w:date="2024-05-17T17:10:00Z">
        <w:r w:rsidRPr="006B59BB">
          <w:rPr>
            <w:i/>
            <w:iCs/>
            <w:color w:val="FF0000"/>
          </w:rPr>
          <w:t>Please read the consent form</w:t>
        </w:r>
      </w:ins>
      <w:r w:rsidR="000C1D5F">
        <w:rPr>
          <w:i/>
          <w:iCs/>
          <w:color w:val="C0504D" w:themeColor="accent2"/>
          <w:u w:val="single"/>
        </w:rPr>
        <w:t xml:space="preserve"> above</w:t>
      </w:r>
      <w:ins w:id="3" w:author="Luu, Andy" w:date="2024-05-17T17:10:00Z">
        <w:r w:rsidRPr="006B59BB">
          <w:rPr>
            <w:i/>
            <w:iCs/>
            <w:color w:val="FF0000"/>
          </w:rPr>
          <w:t>. Checking the following box</w:t>
        </w:r>
      </w:ins>
      <w:ins w:id="4" w:author="Luu, Andy" w:date="2024-05-17T17:11:00Z">
        <w:r w:rsidR="00874DE0">
          <w:rPr>
            <w:i/>
            <w:iCs/>
            <w:color w:val="FF0000"/>
          </w:rPr>
          <w:t xml:space="preserve"> or saying one of the following phrases</w:t>
        </w:r>
      </w:ins>
      <w:ins w:id="5" w:author="Luu, Andy" w:date="2024-05-17T17:12:00Z">
        <w:r w:rsidR="001F281C">
          <w:rPr>
            <w:i/>
            <w:iCs/>
            <w:color w:val="FF0000"/>
          </w:rPr>
          <w:t xml:space="preserve"> </w:t>
        </w:r>
      </w:ins>
      <w:ins w:id="6" w:author="Luu, Andy" w:date="2024-05-17T17:10:00Z">
        <w:r w:rsidRPr="006B59BB">
          <w:rPr>
            <w:i/>
            <w:iCs/>
            <w:color w:val="FF0000"/>
          </w:rPr>
          <w:t>acts as your signature and documents your permission to take part in this research.</w:t>
        </w:r>
      </w:ins>
    </w:p>
    <w:tbl>
      <w:tblPr>
        <w:tblW w:w="7915" w:type="dxa"/>
        <w:tblInd w:w="715" w:type="dxa"/>
        <w:tblBorders>
          <w:top w:val="single" w:sz="18" w:space="0" w:color="C0504D" w:themeColor="accent2"/>
          <w:left w:val="single" w:sz="18" w:space="0" w:color="C0504D" w:themeColor="accent2"/>
          <w:bottom w:val="single" w:sz="18" w:space="0" w:color="C0504D" w:themeColor="accent2"/>
          <w:right w:val="single" w:sz="18" w:space="0" w:color="C0504D" w:themeColor="accent2"/>
          <w:insideH w:val="single" w:sz="18" w:space="0" w:color="C0504D" w:themeColor="accent2"/>
          <w:insideV w:val="single" w:sz="18" w:space="0" w:color="C0504D" w:themeColor="accent2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7375"/>
      </w:tblGrid>
      <w:tr w:rsidR="0018222A" w14:paraId="5A961762" w14:textId="77777777" w:rsidTr="007239EC">
        <w:tc>
          <w:tcPr>
            <w:tcW w:w="540" w:type="dxa"/>
          </w:tcPr>
          <w:sdt>
            <w:sdtPr>
              <w:rPr>
                <w:rFonts w:ascii="MS Gothic" w:eastAsia="MS Gothic" w:hAnsi="MS Gothic" w:hint="eastAsia"/>
                <w:color w:val="FF0000"/>
              </w:rPr>
              <w:id w:val="-5271821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8845E7" w14:textId="6F32579A" w:rsidR="0018222A" w:rsidRDefault="00A11D0E" w:rsidP="00E6437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i/>
                  </w:rPr>
                </w:pPr>
                <w:r w:rsidRPr="007239EC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sdtContent>
          </w:sdt>
        </w:tc>
        <w:tc>
          <w:tcPr>
            <w:tcW w:w="7375" w:type="dxa"/>
          </w:tcPr>
          <w:p w14:paraId="2CEEA754" w14:textId="2C1C6668" w:rsidR="0018222A" w:rsidRDefault="002716E8" w:rsidP="00E64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239EC">
              <w:rPr>
                <w:color w:val="FF0000"/>
              </w:rPr>
              <w:t>I consent to participate in this research.</w:t>
            </w:r>
          </w:p>
        </w:tc>
      </w:tr>
      <w:tr w:rsidR="0018222A" w14:paraId="01AF41A3" w14:textId="77777777" w:rsidTr="007239EC">
        <w:tc>
          <w:tcPr>
            <w:tcW w:w="540" w:type="dxa"/>
          </w:tcPr>
          <w:sdt>
            <w:sdtPr>
              <w:rPr>
                <w:rFonts w:ascii="MS Gothic" w:eastAsia="MS Gothic" w:hAnsi="MS Gothic" w:hint="eastAsia"/>
                <w:color w:val="FF0000"/>
              </w:rPr>
              <w:id w:val="4587750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0BEA96" w14:textId="77777777" w:rsidR="0018222A" w:rsidRPr="007239EC" w:rsidRDefault="0018222A" w:rsidP="00E6437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color w:val="FF0000"/>
                  </w:rPr>
                </w:pPr>
                <w:r w:rsidRPr="007239EC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sdtContent>
          </w:sdt>
        </w:tc>
        <w:tc>
          <w:tcPr>
            <w:tcW w:w="7375" w:type="dxa"/>
          </w:tcPr>
          <w:p w14:paraId="23334A1F" w14:textId="053B3621" w:rsidR="0018222A" w:rsidRPr="007239EC" w:rsidRDefault="007239EC" w:rsidP="00E64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7239EC">
              <w:rPr>
                <w:color w:val="FF0000"/>
              </w:rPr>
              <w:t>I do NOT consent to participate in this research.</w:t>
            </w:r>
          </w:p>
        </w:tc>
      </w:tr>
    </w:tbl>
    <w:p w14:paraId="76CABCD2" w14:textId="77777777" w:rsidR="003753B1" w:rsidRDefault="003753B1"/>
    <w:sectPr w:rsidR="003753B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45" w:right="1152" w:bottom="245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8625A" w14:textId="77777777" w:rsidR="00BC1003" w:rsidRDefault="00BC1003">
      <w:pPr>
        <w:spacing w:after="0"/>
      </w:pPr>
      <w:r>
        <w:separator/>
      </w:r>
    </w:p>
  </w:endnote>
  <w:endnote w:type="continuationSeparator" w:id="0">
    <w:p w14:paraId="5B7F8F89" w14:textId="77777777" w:rsidR="00BC1003" w:rsidRDefault="00BC1003">
      <w:pPr>
        <w:spacing w:after="0"/>
      </w:pPr>
      <w:r>
        <w:continuationSeparator/>
      </w:r>
    </w:p>
  </w:endnote>
  <w:endnote w:type="continuationNotice" w:id="1">
    <w:p w14:paraId="209B2861" w14:textId="77777777" w:rsidR="00BC1003" w:rsidRDefault="00BC10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ABCD9" w14:textId="77777777" w:rsidR="003753B1" w:rsidRDefault="00D029D9">
    <w:pPr>
      <w:pBdr>
        <w:top w:val="nil"/>
        <w:left w:val="nil"/>
        <w:bottom w:val="nil"/>
        <w:right w:val="nil"/>
        <w:between w:val="nil"/>
      </w:pBdr>
      <w:tabs>
        <w:tab w:val="right" w:pos="9900"/>
      </w:tabs>
      <w:spacing w:after="0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VT SBE Informed Consent version 1.0.0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ABCDC" w14:textId="77777777" w:rsidR="003753B1" w:rsidRDefault="003753B1"/>
  <w:p w14:paraId="76CABCDD" w14:textId="77777777" w:rsidR="003753B1" w:rsidRDefault="00D029D9">
    <w:pPr>
      <w:pBdr>
        <w:top w:val="nil"/>
        <w:left w:val="nil"/>
        <w:bottom w:val="nil"/>
        <w:right w:val="nil"/>
        <w:between w:val="nil"/>
      </w:pBdr>
      <w:tabs>
        <w:tab w:val="right" w:pos="9900"/>
      </w:tabs>
      <w:spacing w:after="0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3902D" w14:textId="77777777" w:rsidR="00BC1003" w:rsidRDefault="00BC1003">
      <w:pPr>
        <w:spacing w:after="0"/>
      </w:pPr>
      <w:r>
        <w:separator/>
      </w:r>
    </w:p>
  </w:footnote>
  <w:footnote w:type="continuationSeparator" w:id="0">
    <w:p w14:paraId="699F4831" w14:textId="77777777" w:rsidR="00BC1003" w:rsidRDefault="00BC1003">
      <w:pPr>
        <w:spacing w:after="0"/>
      </w:pPr>
      <w:r>
        <w:continuationSeparator/>
      </w:r>
    </w:p>
  </w:footnote>
  <w:footnote w:type="continuationNotice" w:id="1">
    <w:p w14:paraId="31FDF776" w14:textId="77777777" w:rsidR="00BC1003" w:rsidRDefault="00BC100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ABCD7" w14:textId="77777777" w:rsidR="003753B1" w:rsidRDefault="00D029D9">
    <w:pPr>
      <w:pStyle w:val="Heading1"/>
      <w:tabs>
        <w:tab w:val="right" w:pos="9900"/>
      </w:tabs>
      <w:spacing w:after="120"/>
    </w:pPr>
    <w:r>
      <w:t>Consent to Take Part in a Research Study</w:t>
    </w:r>
  </w:p>
  <w:p w14:paraId="76CABCD8" w14:textId="77777777" w:rsidR="003753B1" w:rsidRDefault="00D029D9">
    <w:pPr>
      <w:pStyle w:val="Heading1"/>
      <w:tabs>
        <w:tab w:val="right" w:pos="9900"/>
      </w:tabs>
      <w:spacing w:after="120"/>
      <w:jc w:val="left"/>
      <w:rPr>
        <w:sz w:val="24"/>
        <w:szCs w:val="24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ABCDA" w14:textId="77777777" w:rsidR="003753B1" w:rsidRDefault="00D029D9">
    <w:pPr>
      <w:widowControl w:val="0"/>
      <w:jc w:val="center"/>
      <w:rPr>
        <w:b/>
      </w:rPr>
    </w:pPr>
    <w:r>
      <w:rPr>
        <w:b/>
      </w:rPr>
      <w:t>VIRGINIA POLYTECHNIC INSTITUTE AND STATE UNIVERSITY</w:t>
    </w:r>
  </w:p>
  <w:p w14:paraId="76CABCDB" w14:textId="77777777" w:rsidR="003753B1" w:rsidRDefault="00D029D9">
    <w:pPr>
      <w:pStyle w:val="Heading1"/>
      <w:tabs>
        <w:tab w:val="right" w:pos="9900"/>
      </w:tabs>
      <w:spacing w:after="12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</w:rPr>
      <w:t xml:space="preserve">                                    Consent to Take Part in a Research Study</w:t>
    </w:r>
    <w:r>
      <w:rPr>
        <w:rFonts w:ascii="Times New Roman" w:eastAsia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0537"/>
    <w:multiLevelType w:val="multilevel"/>
    <w:tmpl w:val="6100BE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E60784E"/>
    <w:multiLevelType w:val="multilevel"/>
    <w:tmpl w:val="3088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E6FF3"/>
    <w:multiLevelType w:val="multilevel"/>
    <w:tmpl w:val="390CF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F9C3CFA"/>
    <w:multiLevelType w:val="multilevel"/>
    <w:tmpl w:val="1AEE8E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48559870">
    <w:abstractNumId w:val="3"/>
  </w:num>
  <w:num w:numId="2" w16cid:durableId="1532453956">
    <w:abstractNumId w:val="2"/>
  </w:num>
  <w:num w:numId="3" w16cid:durableId="749042160">
    <w:abstractNumId w:val="0"/>
  </w:num>
  <w:num w:numId="4" w16cid:durableId="12025232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u, Andy">
    <w15:presenceInfo w15:providerId="AD" w15:userId="S::andyluu@vt.edu::e12cd556-1844-40aa-8ab6-cda29e621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3B1"/>
    <w:rsid w:val="00033002"/>
    <w:rsid w:val="000479F7"/>
    <w:rsid w:val="00065567"/>
    <w:rsid w:val="000C1D5F"/>
    <w:rsid w:val="0018222A"/>
    <w:rsid w:val="00184BCA"/>
    <w:rsid w:val="001A13E1"/>
    <w:rsid w:val="001C575B"/>
    <w:rsid w:val="001F281C"/>
    <w:rsid w:val="002235DC"/>
    <w:rsid w:val="002716E8"/>
    <w:rsid w:val="002756DC"/>
    <w:rsid w:val="002B5564"/>
    <w:rsid w:val="002C05EC"/>
    <w:rsid w:val="002D7C92"/>
    <w:rsid w:val="003321D8"/>
    <w:rsid w:val="003753B1"/>
    <w:rsid w:val="003D756A"/>
    <w:rsid w:val="004626E1"/>
    <w:rsid w:val="00464688"/>
    <w:rsid w:val="00464EBD"/>
    <w:rsid w:val="00483587"/>
    <w:rsid w:val="0049241E"/>
    <w:rsid w:val="004A559E"/>
    <w:rsid w:val="004D568A"/>
    <w:rsid w:val="004E69C8"/>
    <w:rsid w:val="00502B28"/>
    <w:rsid w:val="00595561"/>
    <w:rsid w:val="005A31B0"/>
    <w:rsid w:val="005A57B4"/>
    <w:rsid w:val="005B235B"/>
    <w:rsid w:val="005C2F98"/>
    <w:rsid w:val="00602F08"/>
    <w:rsid w:val="006042AA"/>
    <w:rsid w:val="00662006"/>
    <w:rsid w:val="00687AC9"/>
    <w:rsid w:val="006922DA"/>
    <w:rsid w:val="00692B53"/>
    <w:rsid w:val="006B59BB"/>
    <w:rsid w:val="006C2467"/>
    <w:rsid w:val="006D3A51"/>
    <w:rsid w:val="006F0251"/>
    <w:rsid w:val="007239EC"/>
    <w:rsid w:val="00786F3E"/>
    <w:rsid w:val="007A0FA1"/>
    <w:rsid w:val="007B506C"/>
    <w:rsid w:val="007F050C"/>
    <w:rsid w:val="0082209F"/>
    <w:rsid w:val="00850A72"/>
    <w:rsid w:val="00865B34"/>
    <w:rsid w:val="00874DE0"/>
    <w:rsid w:val="00915B7B"/>
    <w:rsid w:val="009F756D"/>
    <w:rsid w:val="00A11D0E"/>
    <w:rsid w:val="00A7180F"/>
    <w:rsid w:val="00B00CA2"/>
    <w:rsid w:val="00B7511C"/>
    <w:rsid w:val="00BC1003"/>
    <w:rsid w:val="00BC75EA"/>
    <w:rsid w:val="00C603C1"/>
    <w:rsid w:val="00C74325"/>
    <w:rsid w:val="00C75E22"/>
    <w:rsid w:val="00CD423A"/>
    <w:rsid w:val="00D029D9"/>
    <w:rsid w:val="00D057D5"/>
    <w:rsid w:val="00D1148F"/>
    <w:rsid w:val="00D55884"/>
    <w:rsid w:val="00D55E04"/>
    <w:rsid w:val="00D60D9F"/>
    <w:rsid w:val="00D7015B"/>
    <w:rsid w:val="00D80EBE"/>
    <w:rsid w:val="00E8345B"/>
    <w:rsid w:val="00ED7BB9"/>
    <w:rsid w:val="00F6164A"/>
    <w:rsid w:val="00F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BC6C"/>
  <w15:docId w15:val="{3FA7D540-625F-43FA-97F4-FCEC857E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/>
      <w:ind w:firstLine="4"/>
      <w:jc w:val="right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65B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B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603C1"/>
    <w:rPr>
      <w:rFonts w:ascii="Arial" w:eastAsia="Arial" w:hAnsi="Arial" w:cs="Arial"/>
      <w:b/>
      <w:i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603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41E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6042AA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65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5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5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5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56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0C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CA2"/>
  </w:style>
  <w:style w:type="paragraph" w:styleId="Footer">
    <w:name w:val="footer"/>
    <w:basedOn w:val="Normal"/>
    <w:link w:val="FooterChar"/>
    <w:uiPriority w:val="99"/>
    <w:semiHidden/>
    <w:unhideWhenUsed/>
    <w:rsid w:val="00B00C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luu@vt.ed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sangwonlee@vt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ndyluu@v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ong31@gmu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Newton</dc:creator>
  <cp:lastModifiedBy>Luu, Andy</cp:lastModifiedBy>
  <cp:revision>59</cp:revision>
  <cp:lastPrinted>2024-05-22T14:11:00Z</cp:lastPrinted>
  <dcterms:created xsi:type="dcterms:W3CDTF">2019-02-25T22:04:00Z</dcterms:created>
  <dcterms:modified xsi:type="dcterms:W3CDTF">2024-10-08T14:21:00Z</dcterms:modified>
</cp:coreProperties>
</file>